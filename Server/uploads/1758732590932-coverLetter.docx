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3F201" w14:textId="77777777" w:rsidR="00412E6D" w:rsidRPr="00412E6D" w:rsidRDefault="00412E6D" w:rsidP="00412E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12E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Here’s a </w:t>
      </w:r>
      <w:r w:rsidRPr="00412E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professional, presentation-ready business model design document</w:t>
      </w:r>
      <w:r w:rsidRPr="00412E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a </w:t>
      </w:r>
      <w:r w:rsidRPr="00412E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tech-based startup focused on social media marketing and web/app services</w:t>
      </w:r>
      <w:r w:rsidRPr="00412E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 It includes all critical areas: pitch, services, departments, hiring plan, cost estimates, platforms to use, and infrastructure.</w:t>
      </w:r>
    </w:p>
    <w:p w14:paraId="7517FB82" w14:textId="77777777" w:rsidR="00412E6D" w:rsidRPr="00412E6D" w:rsidRDefault="0058766F" w:rsidP="00412E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9E25F01">
          <v:rect id="_x0000_i1025" style="width:0;height:1.5pt" o:hralign="center" o:hrstd="t" o:hr="t" fillcolor="#a0a0a0" stroked="f"/>
        </w:pict>
      </w:r>
    </w:p>
    <w:p w14:paraId="3418A0B0" w14:textId="77777777" w:rsidR="00412E6D" w:rsidRPr="00412E6D" w:rsidRDefault="00412E6D" w:rsidP="00412E6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412E6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GB"/>
          <w14:ligatures w14:val="none"/>
        </w:rPr>
        <w:t>📄</w:t>
      </w:r>
      <w:r w:rsidRPr="00412E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Startup Business Model Design Document</w:t>
      </w:r>
    </w:p>
    <w:p w14:paraId="2FD96085" w14:textId="77777777" w:rsidR="00412E6D" w:rsidRPr="00412E6D" w:rsidRDefault="00412E6D" w:rsidP="00412E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12E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Startup Name: Perplexity MediaTech </w:t>
      </w:r>
      <w:r w:rsidRPr="00412E6D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en-GB"/>
          <w14:ligatures w14:val="none"/>
        </w:rPr>
        <w:t>(Customizable)</w:t>
      </w:r>
    </w:p>
    <w:p w14:paraId="4158AD53" w14:textId="77777777" w:rsidR="00412E6D" w:rsidRPr="00412E6D" w:rsidRDefault="00412E6D" w:rsidP="00412E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12E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Domain</w:t>
      </w:r>
      <w:r w:rsidRPr="00412E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Social Media Marketing &amp; Full-Stack Web/App Services</w:t>
      </w:r>
      <w:r w:rsidRPr="00412E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412E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Stage</w:t>
      </w:r>
      <w:r w:rsidRPr="00412E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Idea to MVP (Minimum Viable Product)</w:t>
      </w:r>
      <w:r w:rsidRPr="00412E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412E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Founder(s)</w:t>
      </w:r>
      <w:r w:rsidRPr="00412E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[Your Name], [Co-founder if any]</w:t>
      </w:r>
      <w:r w:rsidRPr="00412E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412E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Date</w:t>
      </w:r>
      <w:r w:rsidRPr="00412E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June 2025</w:t>
      </w:r>
    </w:p>
    <w:p w14:paraId="01FE2F49" w14:textId="77777777" w:rsidR="00412E6D" w:rsidRPr="00412E6D" w:rsidRDefault="0058766F" w:rsidP="00412E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C6394BB">
          <v:rect id="_x0000_i1026" style="width:0;height:1.5pt" o:hralign="center" o:hrstd="t" o:hr="t" fillcolor="#a0a0a0" stroked="f"/>
        </w:pict>
      </w:r>
    </w:p>
    <w:p w14:paraId="0F68A6BD" w14:textId="77777777" w:rsidR="00412E6D" w:rsidRPr="00412E6D" w:rsidRDefault="00412E6D" w:rsidP="00412E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12E6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🚀</w:t>
      </w:r>
      <w:r w:rsidRPr="00412E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1. Startup Pitch (Initial Vision)</w:t>
      </w:r>
    </w:p>
    <w:p w14:paraId="3CD16260" w14:textId="77777777" w:rsidR="00412E6D" w:rsidRPr="00412E6D" w:rsidRDefault="00412E6D" w:rsidP="00412E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12E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“Perplexity MediaTech empowers startups and SMEs to grow digitally by providing results-driven social media strategies, full-stack development, and branding solutions under one creative roof.”</w:t>
      </w:r>
    </w:p>
    <w:p w14:paraId="47B7D2D1" w14:textId="77777777" w:rsidR="00412E6D" w:rsidRPr="00412E6D" w:rsidRDefault="0058766F" w:rsidP="00412E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34DD561">
          <v:rect id="_x0000_i1027" style="width:0;height:1.5pt" o:hralign="center" o:hrstd="t" o:hr="t" fillcolor="#a0a0a0" stroked="f"/>
        </w:pict>
      </w:r>
    </w:p>
    <w:p w14:paraId="721F82E0" w14:textId="77777777" w:rsidR="00412E6D" w:rsidRPr="00412E6D" w:rsidRDefault="00412E6D" w:rsidP="00412E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12E6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🧰</w:t>
      </w:r>
      <w:r w:rsidRPr="00412E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2. Core Services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2"/>
        <w:gridCol w:w="6574"/>
      </w:tblGrid>
      <w:tr w:rsidR="00412E6D" w:rsidRPr="00412E6D" w14:paraId="26855BC9" w14:textId="77777777" w:rsidTr="00412E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ECBB3E" w14:textId="77777777" w:rsidR="00412E6D" w:rsidRPr="00412E6D" w:rsidRDefault="00412E6D" w:rsidP="00412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DD81AB5" w14:textId="77777777" w:rsidR="00412E6D" w:rsidRPr="00412E6D" w:rsidRDefault="00412E6D" w:rsidP="00412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Services</w:t>
            </w:r>
          </w:p>
        </w:tc>
      </w:tr>
      <w:tr w:rsidR="00412E6D" w:rsidRPr="00412E6D" w14:paraId="6938FAC8" w14:textId="77777777" w:rsidTr="00412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EF32D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🎯</w:t>
            </w: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412E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Social Media Marketing</w:t>
            </w:r>
          </w:p>
        </w:tc>
        <w:tc>
          <w:tcPr>
            <w:tcW w:w="0" w:type="auto"/>
            <w:vAlign w:val="center"/>
            <w:hideMark/>
          </w:tcPr>
          <w:p w14:paraId="6F63F849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Facebook, Instagram, LinkedIn Ads, Content Creation, Reels, Hashtag Strategy, Influencer Marketing</w:t>
            </w:r>
          </w:p>
        </w:tc>
      </w:tr>
      <w:tr w:rsidR="00412E6D" w:rsidRPr="00412E6D" w14:paraId="586A1363" w14:textId="77777777" w:rsidTr="00412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9CB02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🛠</w:t>
            </w: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️ </w:t>
            </w:r>
            <w:r w:rsidRPr="00412E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Web &amp; App Development</w:t>
            </w:r>
          </w:p>
        </w:tc>
        <w:tc>
          <w:tcPr>
            <w:tcW w:w="0" w:type="auto"/>
            <w:vAlign w:val="center"/>
            <w:hideMark/>
          </w:tcPr>
          <w:p w14:paraId="0EEDEB57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Custom websites, SaaS platforms, Mobile Apps (Flutter/React Native), eCommerce</w:t>
            </w:r>
          </w:p>
        </w:tc>
      </w:tr>
      <w:tr w:rsidR="00412E6D" w:rsidRPr="00412E6D" w14:paraId="18EAD891" w14:textId="77777777" w:rsidTr="00412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6B24D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🎨</w:t>
            </w: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412E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Design &amp; Branding</w:t>
            </w:r>
          </w:p>
        </w:tc>
        <w:tc>
          <w:tcPr>
            <w:tcW w:w="0" w:type="auto"/>
            <w:vAlign w:val="center"/>
            <w:hideMark/>
          </w:tcPr>
          <w:p w14:paraId="7CA31F0B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Logo, UI/UX, Brand Identity, Company Profile</w:t>
            </w:r>
          </w:p>
        </w:tc>
      </w:tr>
      <w:tr w:rsidR="00412E6D" w:rsidRPr="00412E6D" w14:paraId="04157E7A" w14:textId="77777777" w:rsidTr="00412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2F7FD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📊</w:t>
            </w: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412E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SEO &amp; Analytics</w:t>
            </w:r>
          </w:p>
        </w:tc>
        <w:tc>
          <w:tcPr>
            <w:tcW w:w="0" w:type="auto"/>
            <w:vAlign w:val="center"/>
            <w:hideMark/>
          </w:tcPr>
          <w:p w14:paraId="2F705910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On-Page SEO, Off-Page SEO, Technical SEO, Google Analytics Setup</w:t>
            </w:r>
          </w:p>
        </w:tc>
      </w:tr>
      <w:tr w:rsidR="00412E6D" w:rsidRPr="00412E6D" w14:paraId="5023DED8" w14:textId="77777777" w:rsidTr="00412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1C29F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🤝</w:t>
            </w: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412E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Client Consultancy</w:t>
            </w:r>
          </w:p>
        </w:tc>
        <w:tc>
          <w:tcPr>
            <w:tcW w:w="0" w:type="auto"/>
            <w:vAlign w:val="center"/>
            <w:hideMark/>
          </w:tcPr>
          <w:p w14:paraId="23B41F5C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Business digitalization, proposal making, product consultancy</w:t>
            </w:r>
          </w:p>
        </w:tc>
      </w:tr>
    </w:tbl>
    <w:p w14:paraId="0B28D6D2" w14:textId="77777777" w:rsidR="00412E6D" w:rsidRPr="00412E6D" w:rsidRDefault="0058766F" w:rsidP="00412E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BFF9F10">
          <v:rect id="_x0000_i1028" style="width:0;height:1.5pt" o:hralign="center" o:hrstd="t" o:hr="t" fillcolor="#a0a0a0" stroked="f"/>
        </w:pict>
      </w:r>
    </w:p>
    <w:p w14:paraId="38C5DB4E" w14:textId="77777777" w:rsidR="00412E6D" w:rsidRPr="00412E6D" w:rsidRDefault="00412E6D" w:rsidP="00412E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12E6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🧱</w:t>
      </w:r>
      <w:r w:rsidRPr="00412E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3. Departments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4855"/>
      </w:tblGrid>
      <w:tr w:rsidR="00412E6D" w:rsidRPr="00412E6D" w14:paraId="70AF754B" w14:textId="77777777" w:rsidTr="00412E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7B0ED6" w14:textId="77777777" w:rsidR="00412E6D" w:rsidRPr="00412E6D" w:rsidRDefault="00412E6D" w:rsidP="00412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Department</w:t>
            </w:r>
          </w:p>
        </w:tc>
        <w:tc>
          <w:tcPr>
            <w:tcW w:w="0" w:type="auto"/>
            <w:vAlign w:val="center"/>
            <w:hideMark/>
          </w:tcPr>
          <w:p w14:paraId="20F4F6DE" w14:textId="77777777" w:rsidR="00412E6D" w:rsidRPr="00412E6D" w:rsidRDefault="00412E6D" w:rsidP="00412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Roles</w:t>
            </w:r>
          </w:p>
        </w:tc>
      </w:tr>
      <w:tr w:rsidR="00412E6D" w:rsidRPr="00412E6D" w14:paraId="5D4AFE51" w14:textId="77777777" w:rsidTr="00412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3A580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💼</w:t>
            </w: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412E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Business &amp; Sales</w:t>
            </w:r>
          </w:p>
        </w:tc>
        <w:tc>
          <w:tcPr>
            <w:tcW w:w="0" w:type="auto"/>
            <w:vAlign w:val="center"/>
            <w:hideMark/>
          </w:tcPr>
          <w:p w14:paraId="5660DEAA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Bidders, Client acquisition, Upwork/Fiverr, CRM</w:t>
            </w:r>
          </w:p>
        </w:tc>
      </w:tr>
      <w:tr w:rsidR="00412E6D" w:rsidRPr="00412E6D" w14:paraId="7086605C" w14:textId="77777777" w:rsidTr="00412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B4C1C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🎨</w:t>
            </w: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412E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Creative</w:t>
            </w:r>
          </w:p>
        </w:tc>
        <w:tc>
          <w:tcPr>
            <w:tcW w:w="0" w:type="auto"/>
            <w:vAlign w:val="center"/>
            <w:hideMark/>
          </w:tcPr>
          <w:p w14:paraId="49738A1D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Designers, Video Editors, Content Creators</w:t>
            </w:r>
          </w:p>
        </w:tc>
      </w:tr>
      <w:tr w:rsidR="00412E6D" w:rsidRPr="00412E6D" w14:paraId="158FC1BD" w14:textId="77777777" w:rsidTr="00412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BA3DA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🧑</w:t>
            </w: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‍</w:t>
            </w:r>
            <w:r w:rsidRPr="00412E6D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💻</w:t>
            </w: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412E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1B39DAE8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Frontend, Backend, Full-stack Devs</w:t>
            </w:r>
          </w:p>
        </w:tc>
      </w:tr>
      <w:tr w:rsidR="00412E6D" w:rsidRPr="00412E6D" w14:paraId="20E55D47" w14:textId="77777777" w:rsidTr="00412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81FC4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📱</w:t>
            </w: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412E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1DB76D35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Social Media Managers, Copywriters</w:t>
            </w:r>
          </w:p>
        </w:tc>
      </w:tr>
      <w:tr w:rsidR="00412E6D" w:rsidRPr="00412E6D" w14:paraId="24826D9F" w14:textId="77777777" w:rsidTr="00412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82A29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⚙️</w:t>
            </w: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412E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Operations</w:t>
            </w:r>
          </w:p>
        </w:tc>
        <w:tc>
          <w:tcPr>
            <w:tcW w:w="0" w:type="auto"/>
            <w:vAlign w:val="center"/>
            <w:hideMark/>
          </w:tcPr>
          <w:p w14:paraId="77B637AA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Project Manager, HR/Admin</w:t>
            </w:r>
          </w:p>
        </w:tc>
      </w:tr>
      <w:tr w:rsidR="00412E6D" w:rsidRPr="00412E6D" w14:paraId="11EB6A6D" w14:textId="77777777" w:rsidTr="00412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41FCA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🧾</w:t>
            </w: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412E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2B34569C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Accountant, Budget &amp; Cost Tracking</w:t>
            </w:r>
          </w:p>
        </w:tc>
      </w:tr>
    </w:tbl>
    <w:p w14:paraId="0F5EA394" w14:textId="77777777" w:rsidR="00412E6D" w:rsidRPr="00412E6D" w:rsidRDefault="0058766F" w:rsidP="00412E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88604D4">
          <v:rect id="_x0000_i1029" style="width:0;height:1.5pt" o:hralign="center" o:hrstd="t" o:hr="t" fillcolor="#a0a0a0" stroked="f"/>
        </w:pict>
      </w:r>
    </w:p>
    <w:p w14:paraId="3CB61F49" w14:textId="77777777" w:rsidR="00412E6D" w:rsidRPr="00412E6D" w:rsidRDefault="00412E6D" w:rsidP="00412E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12E6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👥</w:t>
      </w:r>
      <w:r w:rsidRPr="00412E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4. Hiring Plan</w:t>
      </w:r>
    </w:p>
    <w:p w14:paraId="31DB080A" w14:textId="77777777" w:rsidR="00412E6D" w:rsidRPr="00412E6D" w:rsidRDefault="00412E6D" w:rsidP="00412E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12E6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🔧</w:t>
      </w:r>
      <w:r w:rsidRPr="00412E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Development Team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701"/>
        <w:gridCol w:w="2013"/>
        <w:gridCol w:w="1207"/>
        <w:gridCol w:w="2229"/>
      </w:tblGrid>
      <w:tr w:rsidR="00412E6D" w:rsidRPr="00412E6D" w14:paraId="231CCB44" w14:textId="77777777" w:rsidTr="00412E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D03D47" w14:textId="77777777" w:rsidR="00412E6D" w:rsidRPr="00412E6D" w:rsidRDefault="00412E6D" w:rsidP="00412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1CB97DF" w14:textId="77777777" w:rsidR="00412E6D" w:rsidRPr="00412E6D" w:rsidRDefault="00412E6D" w:rsidP="00412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5A8E2000" w14:textId="77777777" w:rsidR="00412E6D" w:rsidRPr="00412E6D" w:rsidRDefault="00412E6D" w:rsidP="00412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Skills</w:t>
            </w:r>
          </w:p>
        </w:tc>
        <w:tc>
          <w:tcPr>
            <w:tcW w:w="0" w:type="auto"/>
            <w:vAlign w:val="center"/>
            <w:hideMark/>
          </w:tcPr>
          <w:p w14:paraId="196E7F9C" w14:textId="77777777" w:rsidR="00412E6D" w:rsidRPr="00412E6D" w:rsidRDefault="00412E6D" w:rsidP="00412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Experience</w:t>
            </w:r>
          </w:p>
        </w:tc>
        <w:tc>
          <w:tcPr>
            <w:tcW w:w="0" w:type="auto"/>
            <w:vAlign w:val="center"/>
            <w:hideMark/>
          </w:tcPr>
          <w:p w14:paraId="3F2254D2" w14:textId="77777777" w:rsidR="00412E6D" w:rsidRPr="00412E6D" w:rsidRDefault="00412E6D" w:rsidP="00412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Salary (PKR/Month)</w:t>
            </w:r>
          </w:p>
        </w:tc>
      </w:tr>
      <w:tr w:rsidR="00412E6D" w:rsidRPr="00412E6D" w14:paraId="5C02EB12" w14:textId="77777777" w:rsidTr="00412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EB46A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Frontend Developer</w:t>
            </w:r>
          </w:p>
        </w:tc>
        <w:tc>
          <w:tcPr>
            <w:tcW w:w="0" w:type="auto"/>
            <w:vAlign w:val="center"/>
            <w:hideMark/>
          </w:tcPr>
          <w:p w14:paraId="234C0FA4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800C4D8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React.js, Tailwind</w:t>
            </w:r>
          </w:p>
        </w:tc>
        <w:tc>
          <w:tcPr>
            <w:tcW w:w="0" w:type="auto"/>
            <w:vAlign w:val="center"/>
            <w:hideMark/>
          </w:tcPr>
          <w:p w14:paraId="108C6A23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1.5+ yrs</w:t>
            </w:r>
          </w:p>
        </w:tc>
        <w:tc>
          <w:tcPr>
            <w:tcW w:w="0" w:type="auto"/>
            <w:vAlign w:val="center"/>
            <w:hideMark/>
          </w:tcPr>
          <w:p w14:paraId="75D0881E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80,000 – 100,000</w:t>
            </w:r>
          </w:p>
        </w:tc>
      </w:tr>
      <w:tr w:rsidR="00412E6D" w:rsidRPr="00412E6D" w14:paraId="3C8D8C45" w14:textId="77777777" w:rsidTr="00412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0FB43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Backend Developer</w:t>
            </w:r>
          </w:p>
        </w:tc>
        <w:tc>
          <w:tcPr>
            <w:tcW w:w="0" w:type="auto"/>
            <w:vAlign w:val="center"/>
            <w:hideMark/>
          </w:tcPr>
          <w:p w14:paraId="7BB41E7D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802AA01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Node.js, MongoDB</w:t>
            </w:r>
          </w:p>
        </w:tc>
        <w:tc>
          <w:tcPr>
            <w:tcW w:w="0" w:type="auto"/>
            <w:vAlign w:val="center"/>
            <w:hideMark/>
          </w:tcPr>
          <w:p w14:paraId="2940C74D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2+ yrs</w:t>
            </w:r>
          </w:p>
        </w:tc>
        <w:tc>
          <w:tcPr>
            <w:tcW w:w="0" w:type="auto"/>
            <w:vAlign w:val="center"/>
            <w:hideMark/>
          </w:tcPr>
          <w:p w14:paraId="352A8DC5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100,000 – 120,000</w:t>
            </w:r>
          </w:p>
        </w:tc>
      </w:tr>
      <w:tr w:rsidR="00412E6D" w:rsidRPr="00412E6D" w14:paraId="4C61D161" w14:textId="77777777" w:rsidTr="00412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AF468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Mobile Developer</w:t>
            </w:r>
          </w:p>
        </w:tc>
        <w:tc>
          <w:tcPr>
            <w:tcW w:w="0" w:type="auto"/>
            <w:vAlign w:val="center"/>
            <w:hideMark/>
          </w:tcPr>
          <w:p w14:paraId="5F8EFC3E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B6FB4C9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Flutter/React Native</w:t>
            </w:r>
          </w:p>
        </w:tc>
        <w:tc>
          <w:tcPr>
            <w:tcW w:w="0" w:type="auto"/>
            <w:vAlign w:val="center"/>
            <w:hideMark/>
          </w:tcPr>
          <w:p w14:paraId="577749D3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1+ yrs</w:t>
            </w:r>
          </w:p>
        </w:tc>
        <w:tc>
          <w:tcPr>
            <w:tcW w:w="0" w:type="auto"/>
            <w:vAlign w:val="center"/>
            <w:hideMark/>
          </w:tcPr>
          <w:p w14:paraId="16581672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80,000 – 100,000</w:t>
            </w:r>
          </w:p>
        </w:tc>
      </w:tr>
      <w:tr w:rsidR="00412E6D" w:rsidRPr="00412E6D" w14:paraId="66C5CA22" w14:textId="77777777" w:rsidTr="00412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A5865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UI/UX Designer</w:t>
            </w:r>
          </w:p>
        </w:tc>
        <w:tc>
          <w:tcPr>
            <w:tcW w:w="0" w:type="auto"/>
            <w:vAlign w:val="center"/>
            <w:hideMark/>
          </w:tcPr>
          <w:p w14:paraId="250DF296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3201A71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Figma, Adobe XD</w:t>
            </w:r>
          </w:p>
        </w:tc>
        <w:tc>
          <w:tcPr>
            <w:tcW w:w="0" w:type="auto"/>
            <w:vAlign w:val="center"/>
            <w:hideMark/>
          </w:tcPr>
          <w:p w14:paraId="21A33280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1+ yrs</w:t>
            </w:r>
          </w:p>
        </w:tc>
        <w:tc>
          <w:tcPr>
            <w:tcW w:w="0" w:type="auto"/>
            <w:vAlign w:val="center"/>
            <w:hideMark/>
          </w:tcPr>
          <w:p w14:paraId="0CD51CFD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60,000 – 90,000</w:t>
            </w:r>
          </w:p>
        </w:tc>
      </w:tr>
    </w:tbl>
    <w:p w14:paraId="4CE86B58" w14:textId="77777777" w:rsidR="00412E6D" w:rsidRPr="00412E6D" w:rsidRDefault="00412E6D" w:rsidP="00412E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12E6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🧠</w:t>
      </w:r>
      <w:r w:rsidRPr="00412E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Marketing &amp; Creative Team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701"/>
        <w:gridCol w:w="2820"/>
        <w:gridCol w:w="2229"/>
      </w:tblGrid>
      <w:tr w:rsidR="00412E6D" w:rsidRPr="00412E6D" w14:paraId="3C02A475" w14:textId="77777777" w:rsidTr="00412E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6AE584" w14:textId="77777777" w:rsidR="00412E6D" w:rsidRPr="00412E6D" w:rsidRDefault="00412E6D" w:rsidP="00412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EF3A490" w14:textId="77777777" w:rsidR="00412E6D" w:rsidRPr="00412E6D" w:rsidRDefault="00412E6D" w:rsidP="00412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03FCF737" w14:textId="77777777" w:rsidR="00412E6D" w:rsidRPr="00412E6D" w:rsidRDefault="00412E6D" w:rsidP="00412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Expertise</w:t>
            </w:r>
          </w:p>
        </w:tc>
        <w:tc>
          <w:tcPr>
            <w:tcW w:w="0" w:type="auto"/>
            <w:vAlign w:val="center"/>
            <w:hideMark/>
          </w:tcPr>
          <w:p w14:paraId="1AA4B6B9" w14:textId="77777777" w:rsidR="00412E6D" w:rsidRPr="00412E6D" w:rsidRDefault="00412E6D" w:rsidP="00412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Salary (PKR/Month)</w:t>
            </w:r>
          </w:p>
        </w:tc>
      </w:tr>
      <w:tr w:rsidR="00412E6D" w:rsidRPr="00412E6D" w14:paraId="44EAC4E8" w14:textId="77777777" w:rsidTr="00412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C00C2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Social Media Manager</w:t>
            </w:r>
          </w:p>
        </w:tc>
        <w:tc>
          <w:tcPr>
            <w:tcW w:w="0" w:type="auto"/>
            <w:vAlign w:val="center"/>
            <w:hideMark/>
          </w:tcPr>
          <w:p w14:paraId="6665EDAA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F5B6EC4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FB/IG/LinkedIn, Scheduling</w:t>
            </w:r>
          </w:p>
        </w:tc>
        <w:tc>
          <w:tcPr>
            <w:tcW w:w="0" w:type="auto"/>
            <w:vAlign w:val="center"/>
            <w:hideMark/>
          </w:tcPr>
          <w:p w14:paraId="21B55781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60,000 – 90,000</w:t>
            </w:r>
          </w:p>
        </w:tc>
      </w:tr>
      <w:tr w:rsidR="00412E6D" w:rsidRPr="00412E6D" w14:paraId="37E69086" w14:textId="77777777" w:rsidTr="00412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0D856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Content Creator</w:t>
            </w:r>
          </w:p>
        </w:tc>
        <w:tc>
          <w:tcPr>
            <w:tcW w:w="0" w:type="auto"/>
            <w:vAlign w:val="center"/>
            <w:hideMark/>
          </w:tcPr>
          <w:p w14:paraId="38C85633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89FBF36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Canva, Copywriting, Reels</w:t>
            </w:r>
          </w:p>
        </w:tc>
        <w:tc>
          <w:tcPr>
            <w:tcW w:w="0" w:type="auto"/>
            <w:vAlign w:val="center"/>
            <w:hideMark/>
          </w:tcPr>
          <w:p w14:paraId="23776EE8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40,000 – 60,000</w:t>
            </w:r>
          </w:p>
        </w:tc>
      </w:tr>
      <w:tr w:rsidR="00412E6D" w:rsidRPr="00412E6D" w14:paraId="6B7F4E44" w14:textId="77777777" w:rsidTr="00412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34125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Video Editor</w:t>
            </w:r>
          </w:p>
        </w:tc>
        <w:tc>
          <w:tcPr>
            <w:tcW w:w="0" w:type="auto"/>
            <w:vAlign w:val="center"/>
            <w:hideMark/>
          </w:tcPr>
          <w:p w14:paraId="6626E176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CA44E78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Adobe Premiere, CapCut</w:t>
            </w:r>
          </w:p>
        </w:tc>
        <w:tc>
          <w:tcPr>
            <w:tcW w:w="0" w:type="auto"/>
            <w:vAlign w:val="center"/>
            <w:hideMark/>
          </w:tcPr>
          <w:p w14:paraId="4663534B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50,000 – 70,000</w:t>
            </w:r>
          </w:p>
        </w:tc>
      </w:tr>
      <w:tr w:rsidR="00412E6D" w:rsidRPr="00412E6D" w14:paraId="399B6B50" w14:textId="77777777" w:rsidTr="00412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A87BC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Graphic Designer</w:t>
            </w:r>
          </w:p>
        </w:tc>
        <w:tc>
          <w:tcPr>
            <w:tcW w:w="0" w:type="auto"/>
            <w:vAlign w:val="center"/>
            <w:hideMark/>
          </w:tcPr>
          <w:p w14:paraId="7965E2AD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4B60D91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Illustrator, Photoshop</w:t>
            </w:r>
          </w:p>
        </w:tc>
        <w:tc>
          <w:tcPr>
            <w:tcW w:w="0" w:type="auto"/>
            <w:vAlign w:val="center"/>
            <w:hideMark/>
          </w:tcPr>
          <w:p w14:paraId="6733644A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50,000 – 70,000</w:t>
            </w:r>
          </w:p>
        </w:tc>
      </w:tr>
    </w:tbl>
    <w:p w14:paraId="1A709C47" w14:textId="77777777" w:rsidR="00412E6D" w:rsidRPr="00412E6D" w:rsidRDefault="00412E6D" w:rsidP="00412E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12E6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💼</w:t>
      </w:r>
      <w:r w:rsidRPr="00412E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Business Team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701"/>
        <w:gridCol w:w="2020"/>
        <w:gridCol w:w="2229"/>
      </w:tblGrid>
      <w:tr w:rsidR="00412E6D" w:rsidRPr="00412E6D" w14:paraId="1CF507C0" w14:textId="77777777" w:rsidTr="00412E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281CD1" w14:textId="77777777" w:rsidR="00412E6D" w:rsidRPr="00412E6D" w:rsidRDefault="00412E6D" w:rsidP="00412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6E673A4" w14:textId="77777777" w:rsidR="00412E6D" w:rsidRPr="00412E6D" w:rsidRDefault="00412E6D" w:rsidP="00412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41EF1BD7" w14:textId="77777777" w:rsidR="00412E6D" w:rsidRPr="00412E6D" w:rsidRDefault="00412E6D" w:rsidP="00412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0D0BE8F7" w14:textId="77777777" w:rsidR="00412E6D" w:rsidRPr="00412E6D" w:rsidRDefault="00412E6D" w:rsidP="00412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Salary (PKR/Month)</w:t>
            </w:r>
          </w:p>
        </w:tc>
      </w:tr>
      <w:tr w:rsidR="00412E6D" w:rsidRPr="00412E6D" w14:paraId="2E703A2B" w14:textId="77777777" w:rsidTr="00412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7172E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Upwork Bidder</w:t>
            </w:r>
          </w:p>
        </w:tc>
        <w:tc>
          <w:tcPr>
            <w:tcW w:w="0" w:type="auto"/>
            <w:vAlign w:val="center"/>
            <w:hideMark/>
          </w:tcPr>
          <w:p w14:paraId="7F813605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B0256D4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Upwork, Freelancer</w:t>
            </w:r>
          </w:p>
        </w:tc>
        <w:tc>
          <w:tcPr>
            <w:tcW w:w="0" w:type="auto"/>
            <w:vAlign w:val="center"/>
            <w:hideMark/>
          </w:tcPr>
          <w:p w14:paraId="43C9C3FB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30,000 + % Incentive</w:t>
            </w:r>
          </w:p>
        </w:tc>
      </w:tr>
      <w:tr w:rsidR="00412E6D" w:rsidRPr="00412E6D" w14:paraId="70D9565A" w14:textId="77777777" w:rsidTr="00412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45020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Client Manager</w:t>
            </w:r>
          </w:p>
        </w:tc>
        <w:tc>
          <w:tcPr>
            <w:tcW w:w="0" w:type="auto"/>
            <w:vAlign w:val="center"/>
            <w:hideMark/>
          </w:tcPr>
          <w:p w14:paraId="6332A08F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8466BFC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CRM, Negotiation</w:t>
            </w:r>
          </w:p>
        </w:tc>
        <w:tc>
          <w:tcPr>
            <w:tcW w:w="0" w:type="auto"/>
            <w:vAlign w:val="center"/>
            <w:hideMark/>
          </w:tcPr>
          <w:p w14:paraId="30A97AD0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70,000 – 90,000</w:t>
            </w:r>
          </w:p>
        </w:tc>
      </w:tr>
      <w:tr w:rsidR="00412E6D" w:rsidRPr="00412E6D" w14:paraId="0C2BDAAC" w14:textId="77777777" w:rsidTr="00412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29DE6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17006D47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66D05C7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Trello, Slack, Asana</w:t>
            </w:r>
          </w:p>
        </w:tc>
        <w:tc>
          <w:tcPr>
            <w:tcW w:w="0" w:type="auto"/>
            <w:vAlign w:val="center"/>
            <w:hideMark/>
          </w:tcPr>
          <w:p w14:paraId="1F8353A0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100,000</w:t>
            </w:r>
          </w:p>
        </w:tc>
      </w:tr>
    </w:tbl>
    <w:p w14:paraId="0970BF25" w14:textId="77777777" w:rsidR="00412E6D" w:rsidRPr="00412E6D" w:rsidRDefault="0058766F" w:rsidP="00412E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873EE98">
          <v:rect id="_x0000_i1030" style="width:0;height:1.5pt" o:hralign="center" o:hrstd="t" o:hr="t" fillcolor="#a0a0a0" stroked="f"/>
        </w:pict>
      </w:r>
    </w:p>
    <w:p w14:paraId="4561ACEE" w14:textId="77777777" w:rsidR="00412E6D" w:rsidRPr="00412E6D" w:rsidRDefault="00412E6D" w:rsidP="00412E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12E6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🧮</w:t>
      </w:r>
      <w:r w:rsidRPr="00412E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5. Estimated Monthly Budget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5"/>
        <w:gridCol w:w="2648"/>
      </w:tblGrid>
      <w:tr w:rsidR="00412E6D" w:rsidRPr="00412E6D" w14:paraId="55180AFF" w14:textId="77777777" w:rsidTr="00412E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341308" w14:textId="77777777" w:rsidR="00412E6D" w:rsidRPr="00412E6D" w:rsidRDefault="00412E6D" w:rsidP="00412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BCAFB51" w14:textId="77777777" w:rsidR="00412E6D" w:rsidRPr="00412E6D" w:rsidRDefault="00412E6D" w:rsidP="00412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Monthly Estimate (PKR)</w:t>
            </w:r>
          </w:p>
        </w:tc>
      </w:tr>
      <w:tr w:rsidR="00412E6D" w:rsidRPr="00412E6D" w14:paraId="55EC1EE6" w14:textId="77777777" w:rsidTr="00412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AB7CC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Team Salaries</w:t>
            </w:r>
          </w:p>
        </w:tc>
        <w:tc>
          <w:tcPr>
            <w:tcW w:w="0" w:type="auto"/>
            <w:vAlign w:val="center"/>
            <w:hideMark/>
          </w:tcPr>
          <w:p w14:paraId="1719DAD0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~1,000,000</w:t>
            </w:r>
          </w:p>
        </w:tc>
      </w:tr>
      <w:tr w:rsidR="00412E6D" w:rsidRPr="00412E6D" w14:paraId="567D564E" w14:textId="77777777" w:rsidTr="00412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A4661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Office Rent &amp; Utilities</w:t>
            </w:r>
          </w:p>
        </w:tc>
        <w:tc>
          <w:tcPr>
            <w:tcW w:w="0" w:type="auto"/>
            <w:vAlign w:val="center"/>
            <w:hideMark/>
          </w:tcPr>
          <w:p w14:paraId="2E1AD580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150,000</w:t>
            </w:r>
          </w:p>
        </w:tc>
      </w:tr>
      <w:tr w:rsidR="00412E6D" w:rsidRPr="00412E6D" w14:paraId="21E9AECD" w14:textId="77777777" w:rsidTr="00412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4E121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Tools &amp; Subscriptions (Adobe, Hosting, Canva, Notion, etc.)</w:t>
            </w:r>
          </w:p>
        </w:tc>
        <w:tc>
          <w:tcPr>
            <w:tcW w:w="0" w:type="auto"/>
            <w:vAlign w:val="center"/>
            <w:hideMark/>
          </w:tcPr>
          <w:p w14:paraId="361D6CF4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50,000</w:t>
            </w:r>
          </w:p>
        </w:tc>
      </w:tr>
      <w:tr w:rsidR="00412E6D" w:rsidRPr="00412E6D" w14:paraId="73455A82" w14:textId="77777777" w:rsidTr="00412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3A001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Social Media Ad Budget</w:t>
            </w:r>
          </w:p>
        </w:tc>
        <w:tc>
          <w:tcPr>
            <w:tcW w:w="0" w:type="auto"/>
            <w:vAlign w:val="center"/>
            <w:hideMark/>
          </w:tcPr>
          <w:p w14:paraId="637DFC4F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100,000</w:t>
            </w:r>
          </w:p>
        </w:tc>
      </w:tr>
      <w:tr w:rsidR="00412E6D" w:rsidRPr="00412E6D" w14:paraId="32D44B25" w14:textId="77777777" w:rsidTr="00412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E1813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Domain &amp; Hosting</w:t>
            </w:r>
          </w:p>
        </w:tc>
        <w:tc>
          <w:tcPr>
            <w:tcW w:w="0" w:type="auto"/>
            <w:vAlign w:val="center"/>
            <w:hideMark/>
          </w:tcPr>
          <w:p w14:paraId="1FDE6BA5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10,000</w:t>
            </w:r>
          </w:p>
        </w:tc>
      </w:tr>
      <w:tr w:rsidR="00412E6D" w:rsidRPr="00412E6D" w14:paraId="7825FE3D" w14:textId="77777777" w:rsidTr="00412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398BF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Internet, Electricity, Backup</w:t>
            </w:r>
          </w:p>
        </w:tc>
        <w:tc>
          <w:tcPr>
            <w:tcW w:w="0" w:type="auto"/>
            <w:vAlign w:val="center"/>
            <w:hideMark/>
          </w:tcPr>
          <w:p w14:paraId="431783BF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30,000</w:t>
            </w:r>
          </w:p>
        </w:tc>
      </w:tr>
      <w:tr w:rsidR="00412E6D" w:rsidRPr="00412E6D" w14:paraId="6BE16BCF" w14:textId="77777777" w:rsidTr="00412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771C7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Misc/Admin/Refreshments</w:t>
            </w:r>
          </w:p>
        </w:tc>
        <w:tc>
          <w:tcPr>
            <w:tcW w:w="0" w:type="auto"/>
            <w:vAlign w:val="center"/>
            <w:hideMark/>
          </w:tcPr>
          <w:p w14:paraId="20F4D6CE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20,000</w:t>
            </w:r>
          </w:p>
        </w:tc>
      </w:tr>
      <w:tr w:rsidR="00412E6D" w:rsidRPr="00412E6D" w14:paraId="24AC2773" w14:textId="77777777" w:rsidTr="00412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1CF46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74A979A2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del w:id="0" w:author="Unknown">
              <w:r w:rsidRPr="00412E6D">
                <w:rPr>
                  <w:rFonts w:ascii="Times New Roman" w:eastAsia="Times New Roman" w:hAnsi="Times New Roman" w:cs="Times New Roman"/>
                  <w:b/>
                  <w:bCs/>
                  <w:kern w:val="0"/>
                  <w:sz w:val="24"/>
                  <w:szCs w:val="24"/>
                  <w:lang w:eastAsia="en-GB"/>
                  <w14:ligatures w14:val="none"/>
                </w:rPr>
                <w:delText>1,360,000 PKR (</w:delText>
              </w:r>
            </w:del>
            <w:r w:rsidRPr="00412E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$4,900)</w:t>
            </w:r>
          </w:p>
        </w:tc>
      </w:tr>
    </w:tbl>
    <w:p w14:paraId="7B723A52" w14:textId="77777777" w:rsidR="00412E6D" w:rsidRPr="00412E6D" w:rsidRDefault="0058766F" w:rsidP="00412E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294EBD3">
          <v:rect id="_x0000_i1031" style="width:0;height:1.5pt" o:hralign="center" o:hrstd="t" o:hr="t" fillcolor="#a0a0a0" stroked="f"/>
        </w:pict>
      </w:r>
    </w:p>
    <w:p w14:paraId="683449EE" w14:textId="77777777" w:rsidR="00412E6D" w:rsidRPr="00412E6D" w:rsidRDefault="00412E6D" w:rsidP="00412E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12E6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🖥</w:t>
      </w:r>
      <w:r w:rsidRPr="00412E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️ 6. Tools &amp; Platforms to Use</w:t>
      </w:r>
    </w:p>
    <w:p w14:paraId="39053043" w14:textId="77777777" w:rsidR="00412E6D" w:rsidRPr="00412E6D" w:rsidRDefault="00412E6D" w:rsidP="00412E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12E6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412E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Project Management:</w:t>
      </w:r>
    </w:p>
    <w:p w14:paraId="17195D66" w14:textId="77777777" w:rsidR="00412E6D" w:rsidRPr="00412E6D" w:rsidRDefault="00412E6D" w:rsidP="00412E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12E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Trello / Notion / ClickUp</w:t>
      </w:r>
    </w:p>
    <w:p w14:paraId="4320CA7A" w14:textId="77777777" w:rsidR="00412E6D" w:rsidRPr="00412E6D" w:rsidRDefault="00412E6D" w:rsidP="00412E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12E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Slack for internal comms</w:t>
      </w:r>
    </w:p>
    <w:p w14:paraId="5C047B8B" w14:textId="77777777" w:rsidR="00412E6D" w:rsidRPr="00412E6D" w:rsidRDefault="00412E6D" w:rsidP="00412E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12E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Google Workspace for Docs, Sheets, Email</w:t>
      </w:r>
    </w:p>
    <w:p w14:paraId="33045971" w14:textId="77777777" w:rsidR="00412E6D" w:rsidRPr="00412E6D" w:rsidRDefault="00412E6D" w:rsidP="00412E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12E6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412E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Design:</w:t>
      </w:r>
    </w:p>
    <w:p w14:paraId="48E804A4" w14:textId="77777777" w:rsidR="00412E6D" w:rsidRPr="00412E6D" w:rsidRDefault="00412E6D" w:rsidP="00412E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12E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Figma, Canva Pro, Adobe Creative Suite</w:t>
      </w:r>
    </w:p>
    <w:p w14:paraId="0806D116" w14:textId="77777777" w:rsidR="00412E6D" w:rsidRPr="00412E6D" w:rsidRDefault="00412E6D" w:rsidP="00412E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12E6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412E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DevOps &amp; Development:</w:t>
      </w:r>
    </w:p>
    <w:p w14:paraId="088FF3BD" w14:textId="77777777" w:rsidR="00412E6D" w:rsidRPr="00412E6D" w:rsidRDefault="00412E6D" w:rsidP="00412E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12E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GitHub, Vercel, Netlify, Render</w:t>
      </w:r>
    </w:p>
    <w:p w14:paraId="15865CB9" w14:textId="77777777" w:rsidR="00412E6D" w:rsidRPr="00412E6D" w:rsidRDefault="00412E6D" w:rsidP="00412E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12E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MongoDB Atlas, Firebase</w:t>
      </w:r>
    </w:p>
    <w:p w14:paraId="5E9FEE7C" w14:textId="77777777" w:rsidR="00412E6D" w:rsidRPr="00412E6D" w:rsidRDefault="00412E6D" w:rsidP="00412E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12E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Vite, Next.js, Node.js</w:t>
      </w:r>
    </w:p>
    <w:p w14:paraId="388CFD9D" w14:textId="77777777" w:rsidR="00412E6D" w:rsidRPr="00412E6D" w:rsidRDefault="00412E6D" w:rsidP="00412E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12E6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412E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Marketing &amp; CRM:</w:t>
      </w:r>
    </w:p>
    <w:p w14:paraId="13EA3F76" w14:textId="77777777" w:rsidR="00412E6D" w:rsidRPr="00412E6D" w:rsidRDefault="00412E6D" w:rsidP="00412E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12E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Meta Business Suite</w:t>
      </w:r>
    </w:p>
    <w:p w14:paraId="1C915A07" w14:textId="77777777" w:rsidR="00412E6D" w:rsidRPr="00412E6D" w:rsidRDefault="00412E6D" w:rsidP="00412E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12E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HubSpot / Zoho CRM</w:t>
      </w:r>
    </w:p>
    <w:p w14:paraId="0F376EF3" w14:textId="77777777" w:rsidR="00412E6D" w:rsidRPr="00412E6D" w:rsidRDefault="00412E6D" w:rsidP="00412E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12E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Google Ads / LinkedIn Ads</w:t>
      </w:r>
    </w:p>
    <w:p w14:paraId="5CA820CA" w14:textId="77777777" w:rsidR="00412E6D" w:rsidRPr="00412E6D" w:rsidRDefault="00412E6D" w:rsidP="00412E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12E6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412E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Freelance Platforms:</w:t>
      </w:r>
    </w:p>
    <w:p w14:paraId="38FECE48" w14:textId="77777777" w:rsidR="00412E6D" w:rsidRPr="00412E6D" w:rsidRDefault="00412E6D" w:rsidP="00412E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12E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Upwork</w:t>
      </w:r>
      <w:r w:rsidRPr="00412E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412E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Fiverr</w:t>
      </w:r>
      <w:r w:rsidRPr="00412E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412E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Freelancer.com</w:t>
      </w:r>
      <w:r w:rsidRPr="00412E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LinkedIn ProFinder</w:t>
      </w:r>
    </w:p>
    <w:p w14:paraId="223C8563" w14:textId="77777777" w:rsidR="00412E6D" w:rsidRPr="00412E6D" w:rsidRDefault="0058766F" w:rsidP="00412E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627D6BF">
          <v:rect id="_x0000_i1032" style="width:0;height:1.5pt" o:hralign="center" o:hrstd="t" o:hr="t" fillcolor="#a0a0a0" stroked="f"/>
        </w:pict>
      </w:r>
    </w:p>
    <w:p w14:paraId="06D5E9A8" w14:textId="77777777" w:rsidR="00412E6D" w:rsidRPr="00412E6D" w:rsidRDefault="00412E6D" w:rsidP="00412E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12E6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📈</w:t>
      </w:r>
      <w:r w:rsidRPr="00412E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7. Revenue Model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3"/>
        <w:gridCol w:w="6683"/>
      </w:tblGrid>
      <w:tr w:rsidR="00412E6D" w:rsidRPr="00412E6D" w14:paraId="7FA960F7" w14:textId="77777777" w:rsidTr="00412E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717878" w14:textId="77777777" w:rsidR="00412E6D" w:rsidRPr="00412E6D" w:rsidRDefault="00412E6D" w:rsidP="00412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37277467" w14:textId="77777777" w:rsidR="00412E6D" w:rsidRPr="00412E6D" w:rsidRDefault="00412E6D" w:rsidP="00412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Description</w:t>
            </w:r>
          </w:p>
        </w:tc>
      </w:tr>
      <w:tr w:rsidR="00412E6D" w:rsidRPr="00412E6D" w14:paraId="3A604C61" w14:textId="77777777" w:rsidTr="00412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9E3DC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💼</w:t>
            </w: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Project-Based</w:t>
            </w:r>
          </w:p>
        </w:tc>
        <w:tc>
          <w:tcPr>
            <w:tcW w:w="0" w:type="auto"/>
            <w:vAlign w:val="center"/>
            <w:hideMark/>
          </w:tcPr>
          <w:p w14:paraId="50A739C6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Website/App Development projects with milestone payments</w:t>
            </w:r>
          </w:p>
        </w:tc>
      </w:tr>
      <w:tr w:rsidR="00412E6D" w:rsidRPr="00412E6D" w14:paraId="5B64E919" w14:textId="77777777" w:rsidTr="00412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EEAD9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📅</w:t>
            </w: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Monthly Retainer</w:t>
            </w:r>
          </w:p>
        </w:tc>
        <w:tc>
          <w:tcPr>
            <w:tcW w:w="0" w:type="auto"/>
            <w:vAlign w:val="center"/>
            <w:hideMark/>
          </w:tcPr>
          <w:p w14:paraId="236456DC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Monthly packages for SMM, SEO &amp; Branding</w:t>
            </w:r>
          </w:p>
        </w:tc>
      </w:tr>
      <w:tr w:rsidR="00412E6D" w:rsidRPr="00412E6D" w14:paraId="0F5E39C9" w14:textId="77777777" w:rsidTr="00412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F403E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💰</w:t>
            </w: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Commission-Based</w:t>
            </w:r>
          </w:p>
        </w:tc>
        <w:tc>
          <w:tcPr>
            <w:tcW w:w="0" w:type="auto"/>
            <w:vAlign w:val="center"/>
            <w:hideMark/>
          </w:tcPr>
          <w:p w14:paraId="00607467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Affiliate / Referral deals</w:t>
            </w:r>
          </w:p>
        </w:tc>
      </w:tr>
      <w:tr w:rsidR="00412E6D" w:rsidRPr="00412E6D" w14:paraId="3622E1CF" w14:textId="77777777" w:rsidTr="00412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B8780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📦</w:t>
            </w: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Productization</w:t>
            </w:r>
          </w:p>
        </w:tc>
        <w:tc>
          <w:tcPr>
            <w:tcW w:w="0" w:type="auto"/>
            <w:vAlign w:val="center"/>
            <w:hideMark/>
          </w:tcPr>
          <w:p w14:paraId="7CE9F32C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Sell packages like “Startup Branding Kit” or “Social Kickstart Pack”</w:t>
            </w:r>
          </w:p>
        </w:tc>
      </w:tr>
    </w:tbl>
    <w:p w14:paraId="733DA1BB" w14:textId="77777777" w:rsidR="00412E6D" w:rsidRPr="00412E6D" w:rsidRDefault="0058766F" w:rsidP="00412E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1660FBE">
          <v:rect id="_x0000_i1033" style="width:0;height:1.5pt" o:hralign="center" o:hrstd="t" o:hr="t" fillcolor="#a0a0a0" stroked="f"/>
        </w:pict>
      </w:r>
    </w:p>
    <w:p w14:paraId="1E72737A" w14:textId="77777777" w:rsidR="00412E6D" w:rsidRPr="00412E6D" w:rsidRDefault="00412E6D" w:rsidP="00412E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12E6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🔄</w:t>
      </w:r>
      <w:r w:rsidRPr="00412E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8. MVP Timeline (3 Months)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6401"/>
      </w:tblGrid>
      <w:tr w:rsidR="00412E6D" w:rsidRPr="00412E6D" w14:paraId="49F57CB0" w14:textId="77777777" w:rsidTr="00412E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C4E291" w14:textId="77777777" w:rsidR="00412E6D" w:rsidRPr="00412E6D" w:rsidRDefault="00412E6D" w:rsidP="00412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4734A6F2" w14:textId="77777777" w:rsidR="00412E6D" w:rsidRPr="00412E6D" w:rsidRDefault="00412E6D" w:rsidP="00412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Goal</w:t>
            </w:r>
          </w:p>
        </w:tc>
      </w:tr>
      <w:tr w:rsidR="00412E6D" w:rsidRPr="00412E6D" w14:paraId="4998EC32" w14:textId="77777777" w:rsidTr="00412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D3F8E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Month 1</w:t>
            </w:r>
          </w:p>
        </w:tc>
        <w:tc>
          <w:tcPr>
            <w:tcW w:w="0" w:type="auto"/>
            <w:vAlign w:val="center"/>
            <w:hideMark/>
          </w:tcPr>
          <w:p w14:paraId="1C3C1FB4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Team Hiring, Workspace Setup, Website Launch</w:t>
            </w:r>
          </w:p>
        </w:tc>
      </w:tr>
      <w:tr w:rsidR="00412E6D" w:rsidRPr="00412E6D" w14:paraId="3BEE0100" w14:textId="77777777" w:rsidTr="00412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A0FA9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Month 2</w:t>
            </w:r>
          </w:p>
        </w:tc>
        <w:tc>
          <w:tcPr>
            <w:tcW w:w="0" w:type="auto"/>
            <w:vAlign w:val="center"/>
            <w:hideMark/>
          </w:tcPr>
          <w:p w14:paraId="39278389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Portfolio Building, First Clients from Upwork/Fiverr</w:t>
            </w:r>
          </w:p>
        </w:tc>
      </w:tr>
      <w:tr w:rsidR="00412E6D" w:rsidRPr="00412E6D" w14:paraId="16040D5C" w14:textId="77777777" w:rsidTr="00412E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93BDC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Month 3</w:t>
            </w:r>
          </w:p>
        </w:tc>
        <w:tc>
          <w:tcPr>
            <w:tcW w:w="0" w:type="auto"/>
            <w:vAlign w:val="center"/>
            <w:hideMark/>
          </w:tcPr>
          <w:p w14:paraId="5B6A3F1C" w14:textId="77777777" w:rsidR="00412E6D" w:rsidRPr="00412E6D" w:rsidRDefault="00412E6D" w:rsidP="00412E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12E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Branding Push, Instagram/Facebook Reels, Ads, Lead Generation</w:t>
            </w:r>
          </w:p>
        </w:tc>
      </w:tr>
    </w:tbl>
    <w:p w14:paraId="34814363" w14:textId="77777777" w:rsidR="00412E6D" w:rsidRPr="00412E6D" w:rsidRDefault="0058766F" w:rsidP="00412E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376A1E6">
          <v:rect id="_x0000_i1034" style="width:0;height:1.5pt" o:hralign="center" o:hrstd="t" o:hr="t" fillcolor="#a0a0a0" stroked="f"/>
        </w:pict>
      </w:r>
    </w:p>
    <w:p w14:paraId="5E02F2F2" w14:textId="77777777" w:rsidR="00412E6D" w:rsidRPr="00412E6D" w:rsidRDefault="00412E6D" w:rsidP="00412E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12E6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🧱</w:t>
      </w:r>
      <w:r w:rsidRPr="00412E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9. Amenities / Infrastructure</w:t>
      </w:r>
    </w:p>
    <w:p w14:paraId="322F20C8" w14:textId="77777777" w:rsidR="00412E6D" w:rsidRPr="00412E6D" w:rsidRDefault="00412E6D" w:rsidP="00412E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12E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Office Space</w:t>
      </w:r>
      <w:r w:rsidRPr="00412E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5–8 seater shared/co-working space or small office in Lahore/Karachi</w:t>
      </w:r>
    </w:p>
    <w:p w14:paraId="55095D97" w14:textId="77777777" w:rsidR="00412E6D" w:rsidRPr="00412E6D" w:rsidRDefault="00412E6D" w:rsidP="00412E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12E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Internet</w:t>
      </w:r>
      <w:r w:rsidRPr="00412E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30–50 Mbps stable line with backup</w:t>
      </w:r>
    </w:p>
    <w:p w14:paraId="635847E3" w14:textId="77777777" w:rsidR="00412E6D" w:rsidRPr="00412E6D" w:rsidRDefault="00412E6D" w:rsidP="00412E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12E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Laptops</w:t>
      </w:r>
      <w:r w:rsidRPr="00412E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Mid-range devices for team or BYOD</w:t>
      </w:r>
    </w:p>
    <w:p w14:paraId="4CCACE18" w14:textId="77777777" w:rsidR="00412E6D" w:rsidRPr="00412E6D" w:rsidRDefault="00412E6D" w:rsidP="00412E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12E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UPS/Inverter</w:t>
      </w:r>
      <w:r w:rsidRPr="00412E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power backup</w:t>
      </w:r>
    </w:p>
    <w:p w14:paraId="1B514783" w14:textId="77777777" w:rsidR="00412E6D" w:rsidRPr="00412E6D" w:rsidRDefault="00412E6D" w:rsidP="00412E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12E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Furniture</w:t>
      </w:r>
      <w:r w:rsidRPr="00412E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Desks, chairs, whiteboards, lighting</w:t>
      </w:r>
    </w:p>
    <w:p w14:paraId="1831296F" w14:textId="77777777" w:rsidR="00412E6D" w:rsidRPr="00412E6D" w:rsidRDefault="00412E6D" w:rsidP="00412E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12E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Kitchenette</w:t>
      </w:r>
      <w:r w:rsidRPr="00412E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Water, tea/coffee setup</w:t>
      </w:r>
    </w:p>
    <w:p w14:paraId="310F4DAF" w14:textId="77777777" w:rsidR="00412E6D" w:rsidRPr="00412E6D" w:rsidRDefault="0058766F" w:rsidP="00412E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92DBF08">
          <v:rect id="_x0000_i1035" style="width:0;height:1.5pt" o:hralign="center" o:hrstd="t" o:hr="t" fillcolor="#a0a0a0" stroked="f"/>
        </w:pict>
      </w:r>
    </w:p>
    <w:p w14:paraId="3323FB8E" w14:textId="77777777" w:rsidR="00412E6D" w:rsidRPr="00412E6D" w:rsidRDefault="00412E6D" w:rsidP="00412E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12E6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📊</w:t>
      </w:r>
      <w:r w:rsidRPr="00412E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10. Expansion Possibilities (1 Year Plan)</w:t>
      </w:r>
    </w:p>
    <w:p w14:paraId="06764D48" w14:textId="77777777" w:rsidR="00412E6D" w:rsidRPr="00412E6D" w:rsidRDefault="00412E6D" w:rsidP="00412E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12E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Launch SaaS tools for marketing automation</w:t>
      </w:r>
    </w:p>
    <w:p w14:paraId="037F7CB5" w14:textId="77777777" w:rsidR="00412E6D" w:rsidRPr="00412E6D" w:rsidRDefault="00412E6D" w:rsidP="00412E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12E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Offer AI-generated content packages</w:t>
      </w:r>
    </w:p>
    <w:p w14:paraId="4CDFCC0C" w14:textId="77777777" w:rsidR="00412E6D" w:rsidRPr="00412E6D" w:rsidRDefault="00412E6D" w:rsidP="00412E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12E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Onboard 10+ retainer clients</w:t>
      </w:r>
    </w:p>
    <w:p w14:paraId="40A3CD37" w14:textId="77777777" w:rsidR="00412E6D" w:rsidRPr="00412E6D" w:rsidRDefault="00412E6D" w:rsidP="00412E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12E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Build an internal product (like CRM for agencies)</w:t>
      </w:r>
    </w:p>
    <w:p w14:paraId="67047D30" w14:textId="77777777" w:rsidR="00412E6D" w:rsidRPr="00412E6D" w:rsidRDefault="0058766F" w:rsidP="00412E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B0684DF">
          <v:rect id="_x0000_i1036" style="width:0;height:1.5pt" o:hralign="center" o:hrstd="t" o:hr="t" fillcolor="#a0a0a0" stroked="f"/>
        </w:pict>
      </w:r>
    </w:p>
    <w:p w14:paraId="32437BD8" w14:textId="77777777" w:rsidR="00412E6D" w:rsidRPr="00412E6D" w:rsidRDefault="00412E6D" w:rsidP="00412E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12E6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📄</w:t>
      </w:r>
      <w:r w:rsidRPr="00412E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Attachments for Pitch</w:t>
      </w:r>
    </w:p>
    <w:p w14:paraId="61F2EC67" w14:textId="77777777" w:rsidR="00412E6D" w:rsidRPr="00412E6D" w:rsidRDefault="00412E6D" w:rsidP="00412E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12E6D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412E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412E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Company Profile (PDF)</w:t>
      </w:r>
    </w:p>
    <w:p w14:paraId="3F640A94" w14:textId="77777777" w:rsidR="00412E6D" w:rsidRPr="00412E6D" w:rsidRDefault="00412E6D" w:rsidP="00412E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12E6D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412E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412E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Sample Proposal (PDF)</w:t>
      </w:r>
    </w:p>
    <w:p w14:paraId="7BF69D77" w14:textId="77777777" w:rsidR="00412E6D" w:rsidRPr="00412E6D" w:rsidRDefault="00412E6D" w:rsidP="00412E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12E6D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412E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412E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Founder's Resume / LinkedIn</w:t>
      </w:r>
    </w:p>
    <w:p w14:paraId="3F03C5EE" w14:textId="77777777" w:rsidR="00412E6D" w:rsidRPr="00412E6D" w:rsidRDefault="00412E6D" w:rsidP="00412E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12E6D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412E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412E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MVP Screenshots / Figma Designs</w:t>
      </w:r>
    </w:p>
    <w:p w14:paraId="0ECD244A" w14:textId="77777777" w:rsidR="00412E6D" w:rsidRPr="00412E6D" w:rsidRDefault="0058766F" w:rsidP="00412E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4245F97">
          <v:rect id="_x0000_i1037" style="width:0;height:1.5pt" o:hralign="center" o:hrstd="t" o:hr="t" fillcolor="#a0a0a0" stroked="f"/>
        </w:pict>
      </w:r>
    </w:p>
    <w:p w14:paraId="6EF5E2C7" w14:textId="77777777" w:rsidR="00412E6D" w:rsidRPr="00412E6D" w:rsidRDefault="00412E6D" w:rsidP="00412E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12E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Would you like me to convert this into:</w:t>
      </w:r>
    </w:p>
    <w:p w14:paraId="6A09D976" w14:textId="77777777" w:rsidR="00412E6D" w:rsidRPr="00412E6D" w:rsidRDefault="00412E6D" w:rsidP="00412E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12E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 </w:t>
      </w:r>
      <w:r w:rsidRPr="00412E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PowerPoint pitch deck</w:t>
      </w:r>
      <w:r w:rsidRPr="00412E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?</w:t>
      </w:r>
    </w:p>
    <w:p w14:paraId="16E876BC" w14:textId="77777777" w:rsidR="00412E6D" w:rsidRPr="00412E6D" w:rsidRDefault="00412E6D" w:rsidP="00412E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12E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 </w:t>
      </w:r>
      <w:r w:rsidRPr="00412E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PDF business plan document</w:t>
      </w:r>
      <w:r w:rsidRPr="00412E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?</w:t>
      </w:r>
    </w:p>
    <w:p w14:paraId="6F1FCF3A" w14:textId="77777777" w:rsidR="00412E6D" w:rsidRPr="00412E6D" w:rsidRDefault="00412E6D" w:rsidP="00412E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12E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 </w:t>
      </w:r>
      <w:r w:rsidRPr="00412E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Notion/Google Doc template</w:t>
      </w:r>
      <w:r w:rsidRPr="00412E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?</w:t>
      </w:r>
    </w:p>
    <w:p w14:paraId="325DE878" w14:textId="77777777" w:rsidR="00412E6D" w:rsidRPr="00412E6D" w:rsidRDefault="00412E6D" w:rsidP="00412E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12E6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Let me know, and I’ll prepare the exact format you need for presentation to your seniors or investors.</w:t>
      </w:r>
    </w:p>
    <w:p w14:paraId="61E5DC2F" w14:textId="251CE0AE" w:rsidR="000D62EC" w:rsidRDefault="000D62EC"/>
    <w:p w14:paraId="2AF93DFC" w14:textId="77777777" w:rsidR="0058766F" w:rsidRPr="0058766F" w:rsidRDefault="0058766F" w:rsidP="00587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Got it! Here's a </w:t>
      </w:r>
      <w:r w:rsidRPr="005876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professional Startup Business Model Form</w: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you can give to your seniors, mentors, or industry specialists to fill in for </w:t>
      </w:r>
      <w:r w:rsidRPr="005876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feedback, validation, or mentorship</w: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It includes </w:t>
      </w:r>
      <w:r w:rsidRPr="005876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structured, essential questions</w: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across all key areas: pitch, hiring, budget, services, etc.</w:t>
      </w:r>
    </w:p>
    <w:p w14:paraId="36CBB155" w14:textId="77777777" w:rsidR="0058766F" w:rsidRPr="0058766F" w:rsidRDefault="0058766F" w:rsidP="005876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65293A0">
          <v:rect id="_x0000_i1038" style="width:0;height:1.5pt" o:hralign="center" o:hrstd="t" o:hr="t" fillcolor="#a0a0a0" stroked="f"/>
        </w:pict>
      </w:r>
    </w:p>
    <w:p w14:paraId="3F5ED9FA" w14:textId="77777777" w:rsidR="0058766F" w:rsidRPr="0058766F" w:rsidRDefault="0058766F" w:rsidP="0058766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58766F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GB"/>
          <w14:ligatures w14:val="none"/>
        </w:rPr>
        <w:t>📄</w:t>
      </w:r>
      <w:r w:rsidRPr="005876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Startup Model Input Form</w:t>
      </w:r>
    </w:p>
    <w:p w14:paraId="34DD2C54" w14:textId="77777777" w:rsidR="0058766F" w:rsidRPr="0058766F" w:rsidRDefault="0058766F" w:rsidP="00587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Purpose</w: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To gather expert feedback for designing a startup in Social Media Marketing, Web/App Development, and Branding.</w:t>
      </w:r>
    </w:p>
    <w:p w14:paraId="23FA6A8F" w14:textId="77777777" w:rsidR="0058766F" w:rsidRPr="0058766F" w:rsidRDefault="0058766F" w:rsidP="005876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8F62203">
          <v:rect id="_x0000_i1039" style="width:0;height:1.5pt" o:hralign="center" o:hrstd="t" o:hr="t" fillcolor="#a0a0a0" stroked="f"/>
        </w:pict>
      </w:r>
    </w:p>
    <w:p w14:paraId="58D6B3D5" w14:textId="77777777" w:rsidR="0058766F" w:rsidRPr="0058766F" w:rsidRDefault="0058766F" w:rsidP="005876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8766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👤</w:t>
      </w:r>
      <w:r w:rsidRPr="005876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Section 1: Personal Info</w:t>
      </w:r>
    </w:p>
    <w:p w14:paraId="3FBDE1F3" w14:textId="77777777" w:rsidR="0058766F" w:rsidRPr="0058766F" w:rsidRDefault="0058766F" w:rsidP="005876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Name</w: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___________________________</w:t>
      </w:r>
    </w:p>
    <w:p w14:paraId="7291EC82" w14:textId="77777777" w:rsidR="0058766F" w:rsidRPr="0058766F" w:rsidRDefault="0058766F" w:rsidP="005876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Email / LinkedIn</w: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___________________________</w:t>
      </w:r>
    </w:p>
    <w:p w14:paraId="632B3122" w14:textId="77777777" w:rsidR="0058766F" w:rsidRPr="0058766F" w:rsidRDefault="0058766F" w:rsidP="005876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Position / Experience Level</w: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___________________________</w:t>
      </w:r>
    </w:p>
    <w:p w14:paraId="0B08D393" w14:textId="77777777" w:rsidR="0058766F" w:rsidRPr="0058766F" w:rsidRDefault="0058766F" w:rsidP="005876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583B278">
          <v:rect id="_x0000_i1040" style="width:0;height:1.5pt" o:hralign="center" o:hrstd="t" o:hr="t" fillcolor="#a0a0a0" stroked="f"/>
        </w:pict>
      </w:r>
    </w:p>
    <w:p w14:paraId="6CA9694B" w14:textId="77777777" w:rsidR="0058766F" w:rsidRPr="0058766F" w:rsidRDefault="0058766F" w:rsidP="005876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8766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🚀</w:t>
      </w:r>
      <w:r w:rsidRPr="005876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Section 2: Startup Vision &amp; Pitch</w:t>
      </w:r>
    </w:p>
    <w:p w14:paraId="3A39599C" w14:textId="77777777" w:rsidR="0058766F" w:rsidRPr="0058766F" w:rsidRDefault="0058766F" w:rsidP="005876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What do you think should be the </w:t>
      </w:r>
      <w:r w:rsidRPr="005876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ideal startup pitch/mission statement</w: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this company?</w: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58766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(e.g., “Empowering businesses through digital innovation.”)</w: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5876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Your Input</w: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_________________________________________________________</w:t>
      </w:r>
    </w:p>
    <w:p w14:paraId="452F76C9" w14:textId="77777777" w:rsidR="0058766F" w:rsidRPr="0058766F" w:rsidRDefault="0058766F" w:rsidP="005876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What </w:t>
      </w:r>
      <w:r w:rsidRPr="005876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services</w: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should be prioritized initially? (Check all that apply)</w:t>
      </w:r>
    </w:p>
    <w:p w14:paraId="48ECD0F0" w14:textId="75040DC9" w:rsidR="0058766F" w:rsidRPr="0058766F" w:rsidRDefault="0058766F" w:rsidP="0058766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object w:dxaOrig="225" w:dyaOrig="225" w14:anchorId="486276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1" type="#_x0000_t75" style="width:20pt;height:18.65pt" o:ole="">
            <v:imagedata r:id="rId5" o:title=""/>
          </v:shape>
          <w:control r:id="rId6" w:name="DefaultOcxName" w:shapeid="_x0000_i1151"/>
        </w:objec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Social Media Management</w:t>
      </w:r>
    </w:p>
    <w:p w14:paraId="401871D0" w14:textId="188B0257" w:rsidR="0058766F" w:rsidRPr="0058766F" w:rsidRDefault="0058766F" w:rsidP="0058766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object w:dxaOrig="225" w:dyaOrig="225" w14:anchorId="045E06E8">
          <v:shape id="_x0000_i1150" type="#_x0000_t75" style="width:20pt;height:18.65pt" o:ole="">
            <v:imagedata r:id="rId5" o:title=""/>
          </v:shape>
          <w:control r:id="rId7" w:name="DefaultOcxName1" w:shapeid="_x0000_i1150"/>
        </w:objec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Web Development</w:t>
      </w:r>
    </w:p>
    <w:p w14:paraId="04D2FE40" w14:textId="644E8C34" w:rsidR="0058766F" w:rsidRPr="0058766F" w:rsidRDefault="0058766F" w:rsidP="0058766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object w:dxaOrig="225" w:dyaOrig="225" w14:anchorId="263BAD7A">
          <v:shape id="_x0000_i1149" type="#_x0000_t75" style="width:20pt;height:18.65pt" o:ole="">
            <v:imagedata r:id="rId5" o:title=""/>
          </v:shape>
          <w:control r:id="rId8" w:name="DefaultOcxName2" w:shapeid="_x0000_i1149"/>
        </w:objec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Mobile App Development</w:t>
      </w:r>
    </w:p>
    <w:p w14:paraId="2D708DE1" w14:textId="41D4102E" w:rsidR="0058766F" w:rsidRPr="0058766F" w:rsidRDefault="0058766F" w:rsidP="0058766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object w:dxaOrig="225" w:dyaOrig="225" w14:anchorId="5A7AE7D4">
          <v:shape id="_x0000_i1148" type="#_x0000_t75" style="width:20pt;height:18.65pt" o:ole="">
            <v:imagedata r:id="rId5" o:title=""/>
          </v:shape>
          <w:control r:id="rId9" w:name="DefaultOcxName3" w:shapeid="_x0000_i1148"/>
        </w:objec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SEO</w:t>
      </w:r>
    </w:p>
    <w:p w14:paraId="51FFC628" w14:textId="6D75488C" w:rsidR="0058766F" w:rsidRPr="0058766F" w:rsidRDefault="0058766F" w:rsidP="0058766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object w:dxaOrig="225" w:dyaOrig="225" w14:anchorId="381C86EF">
          <v:shape id="_x0000_i1147" type="#_x0000_t75" style="width:20pt;height:18.65pt" o:ole="">
            <v:imagedata r:id="rId5" o:title=""/>
          </v:shape>
          <w:control r:id="rId10" w:name="DefaultOcxName4" w:shapeid="_x0000_i1147"/>
        </w:objec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Branding &amp; UI/UX</w:t>
      </w:r>
    </w:p>
    <w:p w14:paraId="5C61C911" w14:textId="74253CFF" w:rsidR="0058766F" w:rsidRPr="0058766F" w:rsidRDefault="0058766F" w:rsidP="0058766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object w:dxaOrig="225" w:dyaOrig="225" w14:anchorId="39714D46">
          <v:shape id="_x0000_i1146" type="#_x0000_t75" style="width:20pt;height:18.65pt" o:ole="">
            <v:imagedata r:id="rId5" o:title=""/>
          </v:shape>
          <w:control r:id="rId11" w:name="DefaultOcxName5" w:shapeid="_x0000_i1146"/>
        </w:objec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Consultancy</w:t>
      </w:r>
    </w:p>
    <w:p w14:paraId="2E6B7787" w14:textId="418680D5" w:rsidR="0058766F" w:rsidRPr="0058766F" w:rsidRDefault="0058766F" w:rsidP="0058766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object w:dxaOrig="225" w:dyaOrig="225" w14:anchorId="4AAE5716">
          <v:shape id="_x0000_i1145" type="#_x0000_t75" style="width:20pt;height:18.65pt" o:ole="">
            <v:imagedata r:id="rId5" o:title=""/>
          </v:shape>
          <w:control r:id="rId12" w:name="DefaultOcxName6" w:shapeid="_x0000_i1145"/>
        </w:objec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Other: _______________________</w:t>
      </w:r>
    </w:p>
    <w:p w14:paraId="6BD55486" w14:textId="77777777" w:rsidR="0058766F" w:rsidRPr="0058766F" w:rsidRDefault="0058766F" w:rsidP="005876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D4FCCF9">
          <v:rect id="_x0000_i1041" style="width:0;height:1.5pt" o:hralign="center" o:hrstd="t" o:hr="t" fillcolor="#a0a0a0" stroked="f"/>
        </w:pict>
      </w:r>
    </w:p>
    <w:p w14:paraId="72189AC1" w14:textId="77777777" w:rsidR="0058766F" w:rsidRPr="0058766F" w:rsidRDefault="0058766F" w:rsidP="005876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8766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🧑</w:t>
      </w:r>
      <w:r w:rsidRPr="005876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‍</w:t>
      </w:r>
      <w:r w:rsidRPr="0058766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💼</w:t>
      </w:r>
      <w:r w:rsidRPr="005876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Section 3: Team &amp; Hiring Strategy</w:t>
      </w:r>
    </w:p>
    <w:p w14:paraId="34F5C48B" w14:textId="77777777" w:rsidR="0058766F" w:rsidRPr="0058766F" w:rsidRDefault="0058766F" w:rsidP="005876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How many </w:t>
      </w:r>
      <w:r w:rsidRPr="005876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developers</w: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should be hired initially?</w:t>
      </w:r>
    </w:p>
    <w:p w14:paraId="5381C7A9" w14:textId="77777777" w:rsidR="0058766F" w:rsidRPr="0058766F" w:rsidRDefault="0058766F" w:rsidP="0058766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Frontend Developers: ___</w:t>
      </w:r>
    </w:p>
    <w:p w14:paraId="34D57CF4" w14:textId="77777777" w:rsidR="0058766F" w:rsidRPr="0058766F" w:rsidRDefault="0058766F" w:rsidP="0058766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Backend Developers: ___</w:t>
      </w:r>
    </w:p>
    <w:p w14:paraId="7D277F51" w14:textId="77777777" w:rsidR="0058766F" w:rsidRPr="0058766F" w:rsidRDefault="0058766F" w:rsidP="0058766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Full-Stack Developers: ___</w:t>
      </w:r>
    </w:p>
    <w:p w14:paraId="6F4C4F18" w14:textId="77777777" w:rsidR="0058766F" w:rsidRPr="0058766F" w:rsidRDefault="0058766F" w:rsidP="0058766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Mobile Developers (Flutter/React Native): ___</w:t>
      </w:r>
    </w:p>
    <w:p w14:paraId="5D83318B" w14:textId="77777777" w:rsidR="0058766F" w:rsidRPr="0058766F" w:rsidRDefault="0058766F" w:rsidP="0058766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UI/UX Designers: ___</w:t>
      </w:r>
    </w:p>
    <w:p w14:paraId="0D109C02" w14:textId="77777777" w:rsidR="0058766F" w:rsidRPr="0058766F" w:rsidRDefault="0058766F" w:rsidP="005876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What </w:t>
      </w:r>
      <w:r w:rsidRPr="005876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minimum experience</w: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(in years) should developers have?</w:t>
      </w:r>
    </w:p>
    <w:p w14:paraId="513DAB87" w14:textId="407EA2FD" w:rsidR="0058766F" w:rsidRPr="0058766F" w:rsidRDefault="0058766F" w:rsidP="0058766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object w:dxaOrig="225" w:dyaOrig="225" w14:anchorId="1977281A">
          <v:shape id="_x0000_i1144" type="#_x0000_t75" style="width:20pt;height:18.65pt" o:ole="">
            <v:imagedata r:id="rId5" o:title=""/>
          </v:shape>
          <w:control r:id="rId13" w:name="DefaultOcxName7" w:shapeid="_x0000_i1144"/>
        </w:objec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Fresh Graduates</w:t>
      </w:r>
    </w:p>
    <w:p w14:paraId="45EA39BA" w14:textId="7D6B6724" w:rsidR="0058766F" w:rsidRPr="0058766F" w:rsidRDefault="0058766F" w:rsidP="0058766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object w:dxaOrig="225" w:dyaOrig="225" w14:anchorId="0B4A3767">
          <v:shape id="_x0000_i1143" type="#_x0000_t75" style="width:20pt;height:18.65pt" o:ole="">
            <v:imagedata r:id="rId5" o:title=""/>
          </v:shape>
          <w:control r:id="rId14" w:name="DefaultOcxName8" w:shapeid="_x0000_i1143"/>
        </w:objec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1–2 Years</w:t>
      </w:r>
    </w:p>
    <w:p w14:paraId="45B56CB0" w14:textId="39F59FA5" w:rsidR="0058766F" w:rsidRPr="0058766F" w:rsidRDefault="0058766F" w:rsidP="0058766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object w:dxaOrig="225" w:dyaOrig="225" w14:anchorId="393C289C">
          <v:shape id="_x0000_i1142" type="#_x0000_t75" style="width:20pt;height:18.65pt" o:ole="">
            <v:imagedata r:id="rId5" o:title=""/>
          </v:shape>
          <w:control r:id="rId15" w:name="DefaultOcxName9" w:shapeid="_x0000_i1142"/>
        </w:objec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3+ Years</w:t>
      </w:r>
    </w:p>
    <w:p w14:paraId="5C1766CA" w14:textId="77777777" w:rsidR="0058766F" w:rsidRPr="0058766F" w:rsidRDefault="0058766F" w:rsidP="0058766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Comments: ________________________________________</w:t>
      </w:r>
    </w:p>
    <w:p w14:paraId="08CF3ED5" w14:textId="77777777" w:rsidR="0058766F" w:rsidRPr="0058766F" w:rsidRDefault="0058766F" w:rsidP="005876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What </w:t>
      </w:r>
      <w:r w:rsidRPr="005876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monthly salary range</w: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(PKR) do you recommend for:</w:t>
      </w:r>
    </w:p>
    <w:p w14:paraId="11AA36FE" w14:textId="77777777" w:rsidR="0058766F" w:rsidRPr="0058766F" w:rsidRDefault="0058766F" w:rsidP="0058766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Junior Developer: ____________</w:t>
      </w:r>
    </w:p>
    <w:p w14:paraId="4A0C57EF" w14:textId="77777777" w:rsidR="0058766F" w:rsidRPr="0058766F" w:rsidRDefault="0058766F" w:rsidP="0058766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Senior Developer: ____________</w:t>
      </w:r>
    </w:p>
    <w:p w14:paraId="5696455D" w14:textId="77777777" w:rsidR="0058766F" w:rsidRPr="0058766F" w:rsidRDefault="0058766F" w:rsidP="0058766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UI/UX Designer: ____________</w:t>
      </w:r>
    </w:p>
    <w:p w14:paraId="5DEFDCF2" w14:textId="77777777" w:rsidR="0058766F" w:rsidRPr="0058766F" w:rsidRDefault="0058766F" w:rsidP="0058766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Social Media Manager: ____________</w:t>
      </w:r>
    </w:p>
    <w:p w14:paraId="55FC19C9" w14:textId="77777777" w:rsidR="0058766F" w:rsidRPr="0058766F" w:rsidRDefault="0058766F" w:rsidP="0058766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Bidder/Client Acquisition: ____________</w:t>
      </w:r>
    </w:p>
    <w:p w14:paraId="4376271C" w14:textId="77777777" w:rsidR="0058766F" w:rsidRPr="0058766F" w:rsidRDefault="0058766F" w:rsidP="0058766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Project Manager: ____________</w:t>
      </w:r>
    </w:p>
    <w:p w14:paraId="26C73703" w14:textId="77777777" w:rsidR="0058766F" w:rsidRPr="0058766F" w:rsidRDefault="0058766F" w:rsidP="005876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3EEB95E">
          <v:rect id="_x0000_i1042" style="width:0;height:1.5pt" o:hralign="center" o:hrstd="t" o:hr="t" fillcolor="#a0a0a0" stroked="f"/>
        </w:pict>
      </w:r>
    </w:p>
    <w:p w14:paraId="43963FC3" w14:textId="77777777" w:rsidR="0058766F" w:rsidRPr="0058766F" w:rsidRDefault="0058766F" w:rsidP="005876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8766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💸</w:t>
      </w:r>
      <w:r w:rsidRPr="005876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Section 4: Budget &amp; Costs</w:t>
      </w:r>
    </w:p>
    <w:p w14:paraId="7618F53A" w14:textId="77777777" w:rsidR="0058766F" w:rsidRPr="0058766F" w:rsidRDefault="0058766F" w:rsidP="005876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What should be the </w:t>
      </w:r>
      <w:r w:rsidRPr="005876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initial monthly operating budget</w: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(in PKR)?</w: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(Include salaries, rent, marketing, tools)</w: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5876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Your Estimate</w: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___________________________</w:t>
      </w:r>
    </w:p>
    <w:p w14:paraId="3684A6A9" w14:textId="77777777" w:rsidR="0058766F" w:rsidRPr="0058766F" w:rsidRDefault="0058766F" w:rsidP="005876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Any specific </w:t>
      </w:r>
      <w:r w:rsidRPr="005876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budget-saving tips</w: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a startup?</w:t>
      </w:r>
    </w:p>
    <w:p w14:paraId="19FA6D26" w14:textId="77777777" w:rsidR="0058766F" w:rsidRPr="0058766F" w:rsidRDefault="0058766F" w:rsidP="0058766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84A3D0B">
          <v:rect id="_x0000_i1043" style="width:0;height:1.5pt" o:hralign="center" o:hrstd="t" o:hr="t" fillcolor="#a0a0a0" stroked="f"/>
        </w:pict>
      </w:r>
    </w:p>
    <w:p w14:paraId="373A16C8" w14:textId="77777777" w:rsidR="0058766F" w:rsidRPr="0058766F" w:rsidRDefault="0058766F" w:rsidP="005876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3148612">
          <v:rect id="_x0000_i1044" style="width:0;height:1.5pt" o:hralign="center" o:hrstd="t" o:hr="t" fillcolor="#a0a0a0" stroked="f"/>
        </w:pict>
      </w:r>
    </w:p>
    <w:p w14:paraId="4A88D78A" w14:textId="77777777" w:rsidR="0058766F" w:rsidRPr="0058766F" w:rsidRDefault="0058766F" w:rsidP="005876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8766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🛠</w:t>
      </w:r>
      <w:r w:rsidRPr="005876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️ Section 5: Tools &amp; Platforms</w:t>
      </w:r>
    </w:p>
    <w:p w14:paraId="7EC19DA6" w14:textId="77777777" w:rsidR="0058766F" w:rsidRPr="0058766F" w:rsidRDefault="0058766F" w:rsidP="0058766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What tools/platforms should we use for:</w:t>
      </w:r>
    </w:p>
    <w:p w14:paraId="64C9E54F" w14:textId="77777777" w:rsidR="0058766F" w:rsidRPr="0058766F" w:rsidRDefault="0058766F" w:rsidP="0058766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Project Management: ___________________________</w:t>
      </w:r>
    </w:p>
    <w:p w14:paraId="306EF938" w14:textId="77777777" w:rsidR="0058766F" w:rsidRPr="0058766F" w:rsidRDefault="0058766F" w:rsidP="0058766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Design: ___________________________</w:t>
      </w:r>
    </w:p>
    <w:p w14:paraId="2C5B93F0" w14:textId="77777777" w:rsidR="0058766F" w:rsidRPr="0058766F" w:rsidRDefault="0058766F" w:rsidP="0058766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CRM &amp; Sales: ___________________________</w:t>
      </w:r>
    </w:p>
    <w:p w14:paraId="504739AD" w14:textId="77777777" w:rsidR="0058766F" w:rsidRPr="0058766F" w:rsidRDefault="0058766F" w:rsidP="0058766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Deployment/Hosting: ___________________________</w:t>
      </w:r>
    </w:p>
    <w:p w14:paraId="577C735E" w14:textId="77777777" w:rsidR="0058766F" w:rsidRPr="0058766F" w:rsidRDefault="0058766F" w:rsidP="0058766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 xml:space="preserve">Suggest </w:t>
      </w:r>
      <w:r w:rsidRPr="005876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freelance platforms</w: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getting initial clients:</w:t>
      </w:r>
    </w:p>
    <w:p w14:paraId="5C62CEF7" w14:textId="0A323210" w:rsidR="0058766F" w:rsidRPr="0058766F" w:rsidRDefault="0058766F" w:rsidP="0058766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object w:dxaOrig="225" w:dyaOrig="225" w14:anchorId="6568276B">
          <v:shape id="_x0000_i1141" type="#_x0000_t75" style="width:20pt;height:18.65pt" o:ole="">
            <v:imagedata r:id="rId5" o:title=""/>
          </v:shape>
          <w:control r:id="rId16" w:name="DefaultOcxName10" w:shapeid="_x0000_i1141"/>
        </w:objec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Upwork</w:t>
      </w:r>
    </w:p>
    <w:p w14:paraId="55AAB032" w14:textId="4860535B" w:rsidR="0058766F" w:rsidRPr="0058766F" w:rsidRDefault="0058766F" w:rsidP="0058766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object w:dxaOrig="225" w:dyaOrig="225" w14:anchorId="67BD2DA1">
          <v:shape id="_x0000_i1140" type="#_x0000_t75" style="width:20pt;height:18.65pt" o:ole="">
            <v:imagedata r:id="rId5" o:title=""/>
          </v:shape>
          <w:control r:id="rId17" w:name="DefaultOcxName11" w:shapeid="_x0000_i1140"/>
        </w:objec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Fiverr</w:t>
      </w:r>
    </w:p>
    <w:p w14:paraId="10365F89" w14:textId="7C431D99" w:rsidR="0058766F" w:rsidRPr="0058766F" w:rsidRDefault="0058766F" w:rsidP="0058766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object w:dxaOrig="225" w:dyaOrig="225" w14:anchorId="5F8C59B2">
          <v:shape id="_x0000_i1139" type="#_x0000_t75" style="width:20pt;height:18.65pt" o:ole="">
            <v:imagedata r:id="rId5" o:title=""/>
          </v:shape>
          <w:control r:id="rId18" w:name="DefaultOcxName12" w:shapeid="_x0000_i1139"/>
        </w:objec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Freelancer.com</w:t>
      </w:r>
    </w:p>
    <w:p w14:paraId="10FBB76E" w14:textId="39063B7C" w:rsidR="0058766F" w:rsidRPr="0058766F" w:rsidRDefault="0058766F" w:rsidP="0058766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object w:dxaOrig="225" w:dyaOrig="225" w14:anchorId="2659E432">
          <v:shape id="_x0000_i1138" type="#_x0000_t75" style="width:20pt;height:18.65pt" o:ole="">
            <v:imagedata r:id="rId5" o:title=""/>
          </v:shape>
          <w:control r:id="rId19" w:name="DefaultOcxName13" w:shapeid="_x0000_i1138"/>
        </w:objec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LinkedIn</w:t>
      </w:r>
    </w:p>
    <w:p w14:paraId="23B8B454" w14:textId="4B9C80B2" w:rsidR="0058766F" w:rsidRPr="0058766F" w:rsidRDefault="0058766F" w:rsidP="0058766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object w:dxaOrig="225" w:dyaOrig="225" w14:anchorId="61942688">
          <v:shape id="_x0000_i1137" type="#_x0000_t75" style="width:20pt;height:18.65pt" o:ole="">
            <v:imagedata r:id="rId5" o:title=""/>
          </v:shape>
          <w:control r:id="rId20" w:name="DefaultOcxName14" w:shapeid="_x0000_i1137"/>
        </w:objec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Others: ___________________________</w:t>
      </w:r>
    </w:p>
    <w:p w14:paraId="7FEACB49" w14:textId="77777777" w:rsidR="0058766F" w:rsidRPr="0058766F" w:rsidRDefault="0058766F" w:rsidP="005876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B971D7B">
          <v:rect id="_x0000_i1045" style="width:0;height:1.5pt" o:hralign="center" o:hrstd="t" o:hr="t" fillcolor="#a0a0a0" stroked="f"/>
        </w:pict>
      </w:r>
    </w:p>
    <w:p w14:paraId="6D85A860" w14:textId="77777777" w:rsidR="0058766F" w:rsidRPr="0058766F" w:rsidRDefault="0058766F" w:rsidP="005876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8766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📊</w:t>
      </w:r>
      <w:r w:rsidRPr="005876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Section 6: Revenue &amp; Growth</w:t>
      </w:r>
    </w:p>
    <w:p w14:paraId="3B996AA1" w14:textId="77777777" w:rsidR="0058766F" w:rsidRPr="0058766F" w:rsidRDefault="0058766F" w:rsidP="0058766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Which </w:t>
      </w:r>
      <w:r w:rsidRPr="005876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revenue model(s)</w: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would work best?</w:t>
      </w:r>
    </w:p>
    <w:p w14:paraId="079C70CB" w14:textId="5557EA7E" w:rsidR="0058766F" w:rsidRPr="0058766F" w:rsidRDefault="0058766F" w:rsidP="0058766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object w:dxaOrig="225" w:dyaOrig="225" w14:anchorId="3F52A4A4">
          <v:shape id="_x0000_i1136" type="#_x0000_t75" style="width:20pt;height:18.65pt" o:ole="">
            <v:imagedata r:id="rId5" o:title=""/>
          </v:shape>
          <w:control r:id="rId21" w:name="DefaultOcxName15" w:shapeid="_x0000_i1136"/>
        </w:objec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Project-Based</w:t>
      </w:r>
    </w:p>
    <w:p w14:paraId="179FC81B" w14:textId="689B8111" w:rsidR="0058766F" w:rsidRPr="0058766F" w:rsidRDefault="0058766F" w:rsidP="0058766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object w:dxaOrig="225" w:dyaOrig="225" w14:anchorId="608300D1">
          <v:shape id="_x0000_i1135" type="#_x0000_t75" style="width:20pt;height:18.65pt" o:ole="">
            <v:imagedata r:id="rId5" o:title=""/>
          </v:shape>
          <w:control r:id="rId22" w:name="DefaultOcxName16" w:shapeid="_x0000_i1135"/>
        </w:objec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Monthly Retainer</w:t>
      </w:r>
    </w:p>
    <w:p w14:paraId="67CC7BAA" w14:textId="4BDB1ED2" w:rsidR="0058766F" w:rsidRPr="0058766F" w:rsidRDefault="0058766F" w:rsidP="0058766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object w:dxaOrig="225" w:dyaOrig="225" w14:anchorId="1CC33894">
          <v:shape id="_x0000_i1134" type="#_x0000_t75" style="width:20pt;height:18.65pt" o:ole="">
            <v:imagedata r:id="rId5" o:title=""/>
          </v:shape>
          <w:control r:id="rId23" w:name="DefaultOcxName17" w:shapeid="_x0000_i1134"/>
        </w:objec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Commission-based</w:t>
      </w:r>
    </w:p>
    <w:p w14:paraId="2AB10A04" w14:textId="6B8FE8F2" w:rsidR="0058766F" w:rsidRPr="0058766F" w:rsidRDefault="0058766F" w:rsidP="0058766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object w:dxaOrig="225" w:dyaOrig="225" w14:anchorId="085E59C4">
          <v:shape id="_x0000_i1133" type="#_x0000_t75" style="width:20pt;height:18.65pt" o:ole="">
            <v:imagedata r:id="rId5" o:title=""/>
          </v:shape>
          <w:control r:id="rId24" w:name="DefaultOcxName18" w:shapeid="_x0000_i1133"/>
        </w:objec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Productized Packages</w:t>
      </w:r>
    </w:p>
    <w:p w14:paraId="64DA0C73" w14:textId="2AE53766" w:rsidR="0058766F" w:rsidRPr="0058766F" w:rsidRDefault="0058766F" w:rsidP="0058766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object w:dxaOrig="225" w:dyaOrig="225" w14:anchorId="26A65912">
          <v:shape id="_x0000_i1132" type="#_x0000_t75" style="width:20pt;height:18.65pt" o:ole="">
            <v:imagedata r:id="rId5" o:title=""/>
          </v:shape>
          <w:control r:id="rId25" w:name="DefaultOcxName19" w:shapeid="_x0000_i1132"/>
        </w:objec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Others: ___________________________</w:t>
      </w:r>
    </w:p>
    <w:p w14:paraId="1C1C7F2E" w14:textId="77777777" w:rsidR="0058766F" w:rsidRPr="0058766F" w:rsidRDefault="0058766F" w:rsidP="0058766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What are </w:t>
      </w:r>
      <w:r w:rsidRPr="005876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realistic income goals</w: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the first 3–6 months?</w: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5876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Your Estimate (PKR)</w: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___________________________</w:t>
      </w:r>
    </w:p>
    <w:p w14:paraId="0C47D4AA" w14:textId="77777777" w:rsidR="0058766F" w:rsidRPr="0058766F" w:rsidRDefault="0058766F" w:rsidP="0058766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Suggest any </w:t>
      </w:r>
      <w:r w:rsidRPr="005876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unique service ideas</w: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or offerings:</w:t>
      </w:r>
    </w:p>
    <w:p w14:paraId="3AB64624" w14:textId="77777777" w:rsidR="0058766F" w:rsidRPr="0058766F" w:rsidRDefault="0058766F" w:rsidP="005876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6B3C91A">
          <v:rect id="_x0000_i1046" style="width:0;height:1.5pt" o:hralign="center" o:hrstd="t" o:hr="t" fillcolor="#a0a0a0" stroked="f"/>
        </w:pict>
      </w:r>
    </w:p>
    <w:p w14:paraId="7DAD9862" w14:textId="77777777" w:rsidR="0058766F" w:rsidRPr="0058766F" w:rsidRDefault="0058766F" w:rsidP="005876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A36C1D0">
          <v:rect id="_x0000_i1047" style="width:0;height:1.5pt" o:hralign="center" o:hrstd="t" o:hr="t" fillcolor="#a0a0a0" stroked="f"/>
        </w:pict>
      </w:r>
    </w:p>
    <w:p w14:paraId="07BBE87B" w14:textId="77777777" w:rsidR="0058766F" w:rsidRPr="0058766F" w:rsidRDefault="0058766F" w:rsidP="005876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8766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🏗</w:t>
      </w:r>
      <w:r w:rsidRPr="005876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️ Section 7: Infrastructure &amp; Amenities</w:t>
      </w:r>
    </w:p>
    <w:p w14:paraId="4ED27A58" w14:textId="77777777" w:rsidR="0058766F" w:rsidRPr="0058766F" w:rsidRDefault="0058766F" w:rsidP="0058766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Should we start </w:t>
      </w:r>
      <w:r w:rsidRPr="005876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remote</w: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or have a physical office?</w:t>
      </w:r>
    </w:p>
    <w:p w14:paraId="7BAC5CA1" w14:textId="618FCA38" w:rsidR="0058766F" w:rsidRPr="0058766F" w:rsidRDefault="0058766F" w:rsidP="0058766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object w:dxaOrig="225" w:dyaOrig="225" w14:anchorId="31B61A76">
          <v:shape id="_x0000_i1131" type="#_x0000_t75" style="width:20pt;height:18.65pt" o:ole="">
            <v:imagedata r:id="rId5" o:title=""/>
          </v:shape>
          <w:control r:id="rId26" w:name="DefaultOcxName20" w:shapeid="_x0000_i1131"/>
        </w:objec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Remote</w:t>
      </w:r>
    </w:p>
    <w:p w14:paraId="1E6A8473" w14:textId="6B231A22" w:rsidR="0058766F" w:rsidRPr="0058766F" w:rsidRDefault="0058766F" w:rsidP="0058766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object w:dxaOrig="225" w:dyaOrig="225" w14:anchorId="3221E8CD">
          <v:shape id="_x0000_i1130" type="#_x0000_t75" style="width:20pt;height:18.65pt" o:ole="">
            <v:imagedata r:id="rId5" o:title=""/>
          </v:shape>
          <w:control r:id="rId27" w:name="DefaultOcxName21" w:shapeid="_x0000_i1130"/>
        </w:objec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Shared/Co-working</w:t>
      </w:r>
    </w:p>
    <w:p w14:paraId="77680245" w14:textId="316CD696" w:rsidR="0058766F" w:rsidRPr="0058766F" w:rsidRDefault="0058766F" w:rsidP="0058766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object w:dxaOrig="225" w:dyaOrig="225" w14:anchorId="59ECC255">
          <v:shape id="_x0000_i1129" type="#_x0000_t75" style="width:20pt;height:18.65pt" o:ole="">
            <v:imagedata r:id="rId5" o:title=""/>
          </v:shape>
          <w:control r:id="rId28" w:name="DefaultOcxName22" w:shapeid="_x0000_i1129"/>
        </w:objec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Dedicated Office</w:t>
      </w:r>
    </w:p>
    <w:p w14:paraId="6C2C10BE" w14:textId="77777777" w:rsidR="0058766F" w:rsidRPr="0058766F" w:rsidRDefault="0058766F" w:rsidP="0058766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Why? _______________________________________________</w:t>
      </w:r>
    </w:p>
    <w:p w14:paraId="718B36A4" w14:textId="77777777" w:rsidR="0058766F" w:rsidRPr="0058766F" w:rsidRDefault="0058766F" w:rsidP="0058766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What </w:t>
      </w:r>
      <w:r w:rsidRPr="005876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basic infrastructure</w: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essential in the first phase?</w:t>
      </w:r>
    </w:p>
    <w:p w14:paraId="04BC27E5" w14:textId="7DA590BF" w:rsidR="0058766F" w:rsidRPr="0058766F" w:rsidRDefault="0058766F" w:rsidP="0058766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object w:dxaOrig="225" w:dyaOrig="225" w14:anchorId="6AE82A1E">
          <v:shape id="_x0000_i1128" type="#_x0000_t75" style="width:20pt;height:18.65pt" o:ole="">
            <v:imagedata r:id="rId5" o:title=""/>
          </v:shape>
          <w:control r:id="rId29" w:name="DefaultOcxName23" w:shapeid="_x0000_i1128"/>
        </w:objec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Internet</w:t>
      </w:r>
    </w:p>
    <w:p w14:paraId="41532879" w14:textId="5FC102C9" w:rsidR="0058766F" w:rsidRPr="0058766F" w:rsidRDefault="0058766F" w:rsidP="0058766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object w:dxaOrig="225" w:dyaOrig="225" w14:anchorId="67A4A8AC">
          <v:shape id="_x0000_i1127" type="#_x0000_t75" style="width:20pt;height:18.65pt" o:ole="">
            <v:imagedata r:id="rId5" o:title=""/>
          </v:shape>
          <w:control r:id="rId30" w:name="DefaultOcxName24" w:shapeid="_x0000_i1127"/>
        </w:objec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Power Backup</w:t>
      </w:r>
    </w:p>
    <w:p w14:paraId="2E449136" w14:textId="3B26744A" w:rsidR="0058766F" w:rsidRPr="0058766F" w:rsidRDefault="0058766F" w:rsidP="0058766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object w:dxaOrig="225" w:dyaOrig="225" w14:anchorId="32E7BE5A">
          <v:shape id="_x0000_i1126" type="#_x0000_t75" style="width:20pt;height:18.65pt" o:ole="">
            <v:imagedata r:id="rId5" o:title=""/>
          </v:shape>
          <w:control r:id="rId31" w:name="DefaultOcxName25" w:shapeid="_x0000_i1126"/>
        </w:objec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Office Furniture</w:t>
      </w:r>
    </w:p>
    <w:p w14:paraId="178383A2" w14:textId="355F05DC" w:rsidR="0058766F" w:rsidRPr="0058766F" w:rsidRDefault="0058766F" w:rsidP="0058766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object w:dxaOrig="225" w:dyaOrig="225" w14:anchorId="7F7E63CD">
          <v:shape id="_x0000_i1125" type="#_x0000_t75" style="width:20pt;height:18.65pt" o:ole="">
            <v:imagedata r:id="rId5" o:title=""/>
          </v:shape>
          <w:control r:id="rId32" w:name="DefaultOcxName26" w:shapeid="_x0000_i1125"/>
        </w:objec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Laptops</w:t>
      </w:r>
    </w:p>
    <w:p w14:paraId="2B5DAE7A" w14:textId="29C5F24F" w:rsidR="0058766F" w:rsidRPr="0058766F" w:rsidRDefault="0058766F" w:rsidP="0058766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object w:dxaOrig="225" w:dyaOrig="225" w14:anchorId="2EC798E6">
          <v:shape id="_x0000_i1124" type="#_x0000_t75" style="width:20pt;height:18.65pt" o:ole="">
            <v:imagedata r:id="rId5" o:title=""/>
          </v:shape>
          <w:control r:id="rId33" w:name="DefaultOcxName27" w:shapeid="_x0000_i1124"/>
        </w:objec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Kitchen/Refreshments</w:t>
      </w:r>
    </w:p>
    <w:p w14:paraId="43FB42E1" w14:textId="77777777" w:rsidR="0058766F" w:rsidRPr="0058766F" w:rsidRDefault="0058766F" w:rsidP="0058766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Other: ________________________</w:t>
      </w:r>
    </w:p>
    <w:p w14:paraId="1941934C" w14:textId="77777777" w:rsidR="0058766F" w:rsidRPr="0058766F" w:rsidRDefault="0058766F" w:rsidP="005876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A4178E9">
          <v:rect id="_x0000_i1048" style="width:0;height:1.5pt" o:hralign="center" o:hrstd="t" o:hr="t" fillcolor="#a0a0a0" stroked="f"/>
        </w:pict>
      </w:r>
    </w:p>
    <w:p w14:paraId="03BC911F" w14:textId="77777777" w:rsidR="0058766F" w:rsidRPr="0058766F" w:rsidRDefault="0058766F" w:rsidP="005876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8766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💬</w:t>
      </w:r>
      <w:r w:rsidRPr="005876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Section 8: Final Suggestions</w:t>
      </w:r>
    </w:p>
    <w:p w14:paraId="741802D0" w14:textId="77777777" w:rsidR="0058766F" w:rsidRPr="0058766F" w:rsidRDefault="0058766F" w:rsidP="0058766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What mistakes should we avoid in the early stage?</w:t>
      </w:r>
    </w:p>
    <w:p w14:paraId="5830DA60" w14:textId="77777777" w:rsidR="0058766F" w:rsidRPr="0058766F" w:rsidRDefault="0058766F" w:rsidP="0058766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CC855D0">
          <v:rect id="_x0000_i1049" style="width:0;height:1.5pt" o:hralign="center" o:hrstd="t" o:hr="t" fillcolor="#a0a0a0" stroked="f"/>
        </w:pict>
      </w:r>
    </w:p>
    <w:p w14:paraId="6536759B" w14:textId="77777777" w:rsidR="0058766F" w:rsidRPr="0058766F" w:rsidRDefault="0058766F" w:rsidP="0058766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What departments or roles are often overlooked but important?</w:t>
      </w:r>
    </w:p>
    <w:p w14:paraId="754AA840" w14:textId="77777777" w:rsidR="0058766F" w:rsidRPr="0058766F" w:rsidRDefault="0058766F" w:rsidP="0058766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C90FE3B">
          <v:rect id="_x0000_i1050" style="width:0;height:1.5pt" o:hralign="center" o:hrstd="t" o:hr="t" fillcolor="#a0a0a0" stroked="f"/>
        </w:pict>
      </w:r>
    </w:p>
    <w:p w14:paraId="4C25A37F" w14:textId="77777777" w:rsidR="0058766F" w:rsidRPr="0058766F" w:rsidRDefault="0058766F" w:rsidP="0058766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Any general advice, tools, or contacts you'd recommend?</w:t>
      </w:r>
    </w:p>
    <w:p w14:paraId="5AFE2FE7" w14:textId="77777777" w:rsidR="0058766F" w:rsidRPr="0058766F" w:rsidRDefault="0058766F" w:rsidP="0058766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175E60A">
          <v:rect id="_x0000_i1051" style="width:0;height:1.5pt" o:hralign="center" o:hrstd="t" o:hr="t" fillcolor="#a0a0a0" stroked="f"/>
        </w:pict>
      </w:r>
    </w:p>
    <w:p w14:paraId="648098EB" w14:textId="77777777" w:rsidR="0058766F" w:rsidRPr="0058766F" w:rsidRDefault="0058766F" w:rsidP="005876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306E7D9">
          <v:rect id="_x0000_i1052" style="width:0;height:1.5pt" o:hralign="center" o:hrstd="t" o:hr="t" fillcolor="#a0a0a0" stroked="f"/>
        </w:pict>
      </w:r>
    </w:p>
    <w:p w14:paraId="34774DB5" w14:textId="77777777" w:rsidR="0058766F" w:rsidRPr="0058766F" w:rsidRDefault="0058766F" w:rsidP="00587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Would you like this as:</w:t>
      </w:r>
    </w:p>
    <w:p w14:paraId="5FECE687" w14:textId="77777777" w:rsidR="0058766F" w:rsidRPr="0058766F" w:rsidRDefault="0058766F" w:rsidP="0058766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5876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Printable PDF Form</w:t>
      </w:r>
    </w:p>
    <w:p w14:paraId="1E54B7B7" w14:textId="77777777" w:rsidR="0058766F" w:rsidRPr="0058766F" w:rsidRDefault="0058766F" w:rsidP="0058766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5876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Google Form</w:t>
      </w:r>
    </w:p>
    <w:p w14:paraId="3318A5D2" w14:textId="77777777" w:rsidR="0058766F" w:rsidRPr="0058766F" w:rsidRDefault="0058766F" w:rsidP="0058766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5876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MS Word/Docx Template</w:t>
      </w:r>
    </w:p>
    <w:p w14:paraId="539E47EC" w14:textId="77777777" w:rsidR="0058766F" w:rsidRPr="0058766F" w:rsidRDefault="0058766F" w:rsidP="0058766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5876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Typeform/Jotform link</w:t>
      </w:r>
    </w:p>
    <w:p w14:paraId="7A3A1261" w14:textId="77777777" w:rsidR="0058766F" w:rsidRPr="0058766F" w:rsidRDefault="0058766F" w:rsidP="00587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Let me know the format you want, and I’ll generate it for you.</w:t>
      </w:r>
    </w:p>
    <w:p w14:paraId="5FE4282F" w14:textId="77777777" w:rsidR="0058766F" w:rsidRDefault="0058766F"/>
    <w:sectPr w:rsidR="00587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2D21"/>
    <w:multiLevelType w:val="multilevel"/>
    <w:tmpl w:val="1C00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83AC9"/>
    <w:multiLevelType w:val="multilevel"/>
    <w:tmpl w:val="D94E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B3FAC"/>
    <w:multiLevelType w:val="multilevel"/>
    <w:tmpl w:val="C496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2087A"/>
    <w:multiLevelType w:val="multilevel"/>
    <w:tmpl w:val="D104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C5857"/>
    <w:multiLevelType w:val="multilevel"/>
    <w:tmpl w:val="9C62055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5F4EC7"/>
    <w:multiLevelType w:val="multilevel"/>
    <w:tmpl w:val="D576904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10140F"/>
    <w:multiLevelType w:val="multilevel"/>
    <w:tmpl w:val="76CAB6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391A72"/>
    <w:multiLevelType w:val="multilevel"/>
    <w:tmpl w:val="9F2E1D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7921B0"/>
    <w:multiLevelType w:val="multilevel"/>
    <w:tmpl w:val="377020D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5442D7"/>
    <w:multiLevelType w:val="multilevel"/>
    <w:tmpl w:val="EA4E664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94701D"/>
    <w:multiLevelType w:val="multilevel"/>
    <w:tmpl w:val="BE02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6B69AD"/>
    <w:multiLevelType w:val="multilevel"/>
    <w:tmpl w:val="BDC0EB3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C254D8"/>
    <w:multiLevelType w:val="multilevel"/>
    <w:tmpl w:val="55FA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4B011B"/>
    <w:multiLevelType w:val="multilevel"/>
    <w:tmpl w:val="3E20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A26EAF"/>
    <w:multiLevelType w:val="multilevel"/>
    <w:tmpl w:val="D90A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995F98"/>
    <w:multiLevelType w:val="multilevel"/>
    <w:tmpl w:val="09A2C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E60778"/>
    <w:multiLevelType w:val="multilevel"/>
    <w:tmpl w:val="89C4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B561C6"/>
    <w:multiLevelType w:val="multilevel"/>
    <w:tmpl w:val="8068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6E2414"/>
    <w:multiLevelType w:val="multilevel"/>
    <w:tmpl w:val="A306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AE69A7"/>
    <w:multiLevelType w:val="multilevel"/>
    <w:tmpl w:val="F244C58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4307CE"/>
    <w:multiLevelType w:val="multilevel"/>
    <w:tmpl w:val="59AE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340B25"/>
    <w:multiLevelType w:val="multilevel"/>
    <w:tmpl w:val="5C0A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18417F"/>
    <w:multiLevelType w:val="multilevel"/>
    <w:tmpl w:val="E0A6FBA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FB102F"/>
    <w:multiLevelType w:val="multilevel"/>
    <w:tmpl w:val="0482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990286"/>
    <w:multiLevelType w:val="multilevel"/>
    <w:tmpl w:val="F2B0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DE0CC1"/>
    <w:multiLevelType w:val="multilevel"/>
    <w:tmpl w:val="1184783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"/>
  </w:num>
  <w:num w:numId="3">
    <w:abstractNumId w:val="18"/>
  </w:num>
  <w:num w:numId="4">
    <w:abstractNumId w:val="24"/>
  </w:num>
  <w:num w:numId="5">
    <w:abstractNumId w:val="23"/>
  </w:num>
  <w:num w:numId="6">
    <w:abstractNumId w:val="13"/>
  </w:num>
  <w:num w:numId="7">
    <w:abstractNumId w:val="16"/>
  </w:num>
  <w:num w:numId="8">
    <w:abstractNumId w:val="0"/>
  </w:num>
  <w:num w:numId="9">
    <w:abstractNumId w:val="20"/>
  </w:num>
  <w:num w:numId="10">
    <w:abstractNumId w:val="15"/>
  </w:num>
  <w:num w:numId="11">
    <w:abstractNumId w:val="7"/>
  </w:num>
  <w:num w:numId="12">
    <w:abstractNumId w:val="6"/>
  </w:num>
  <w:num w:numId="13">
    <w:abstractNumId w:val="5"/>
  </w:num>
  <w:num w:numId="14">
    <w:abstractNumId w:val="11"/>
  </w:num>
  <w:num w:numId="15">
    <w:abstractNumId w:val="3"/>
  </w:num>
  <w:num w:numId="16">
    <w:abstractNumId w:val="4"/>
  </w:num>
  <w:num w:numId="17">
    <w:abstractNumId w:val="12"/>
  </w:num>
  <w:num w:numId="18">
    <w:abstractNumId w:val="22"/>
  </w:num>
  <w:num w:numId="19">
    <w:abstractNumId w:val="17"/>
  </w:num>
  <w:num w:numId="20">
    <w:abstractNumId w:val="19"/>
  </w:num>
  <w:num w:numId="21">
    <w:abstractNumId w:val="25"/>
  </w:num>
  <w:num w:numId="22">
    <w:abstractNumId w:val="21"/>
  </w:num>
  <w:num w:numId="23">
    <w:abstractNumId w:val="8"/>
  </w:num>
  <w:num w:numId="24">
    <w:abstractNumId w:val="10"/>
  </w:num>
  <w:num w:numId="25">
    <w:abstractNumId w:val="9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93"/>
    <w:rsid w:val="000D62EC"/>
    <w:rsid w:val="003C1F93"/>
    <w:rsid w:val="00412E6D"/>
    <w:rsid w:val="0058766F"/>
    <w:rsid w:val="005A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41A95348"/>
  <w15:chartTrackingRefBased/>
  <w15:docId w15:val="{36A5DB62-1068-47BE-A96D-434397F0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2E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12E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12E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E6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12E6D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12E6D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12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12E6D"/>
    <w:rPr>
      <w:b/>
      <w:bCs/>
    </w:rPr>
  </w:style>
  <w:style w:type="character" w:styleId="Emphasis">
    <w:name w:val="Emphasis"/>
    <w:basedOn w:val="DefaultParagraphFont"/>
    <w:uiPriority w:val="20"/>
    <w:qFormat/>
    <w:rsid w:val="00412E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0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34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theme" Target="theme/theme1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1374</Words>
  <Characters>7833</Characters>
  <Application>Microsoft Office Word</Application>
  <DocSecurity>0</DocSecurity>
  <Lines>65</Lines>
  <Paragraphs>18</Paragraphs>
  <ScaleCrop>false</ScaleCrop>
  <Company/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2025-06-25T16:03:00Z</dcterms:created>
  <dcterms:modified xsi:type="dcterms:W3CDTF">2025-06-25T19:50:00Z</dcterms:modified>
</cp:coreProperties>
</file>